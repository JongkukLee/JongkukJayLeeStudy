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DCD14" w14:textId="77777777" w:rsidR="00D0418D" w:rsidRPr="0036596E" w:rsidRDefault="00D0418D" w:rsidP="00DB6028">
      <w:pPr>
        <w:shd w:val="clear" w:color="auto" w:fill="FFFFFF"/>
        <w:spacing w:after="0" w:line="240" w:lineRule="auto"/>
        <w:jc w:val="center"/>
        <w:rPr>
          <w:rFonts w:eastAsia="Times New Roman" w:cs="Arial"/>
          <w:b/>
          <w:bCs/>
          <w:color w:val="111111"/>
          <w:sz w:val="28"/>
          <w:szCs w:val="24"/>
          <w:bdr w:val="none" w:sz="0" w:space="0" w:color="auto" w:frame="1"/>
          <w:lang w:val="en-US"/>
        </w:rPr>
      </w:pPr>
      <w:r w:rsidRPr="0036596E">
        <w:rPr>
          <w:rFonts w:eastAsia="Times New Roman" w:cs="Arial"/>
          <w:b/>
          <w:bCs/>
          <w:color w:val="111111"/>
          <w:sz w:val="28"/>
          <w:szCs w:val="24"/>
          <w:bdr w:val="none" w:sz="0" w:space="0" w:color="auto" w:frame="1"/>
          <w:lang w:val="en-US"/>
        </w:rPr>
        <w:t>Writing Exercise 1:</w:t>
      </w:r>
    </w:p>
    <w:p w14:paraId="49687B1D" w14:textId="65B13A93" w:rsidR="00DB6028" w:rsidRPr="0036596E" w:rsidRDefault="00D0418D" w:rsidP="00DB6028">
      <w:pPr>
        <w:shd w:val="clear" w:color="auto" w:fill="FFFFFF"/>
        <w:spacing w:after="0" w:line="240" w:lineRule="auto"/>
        <w:jc w:val="center"/>
        <w:rPr>
          <w:rFonts w:eastAsia="Times New Roman" w:cs="Arial"/>
          <w:b/>
          <w:bCs/>
          <w:color w:val="111111"/>
          <w:sz w:val="28"/>
          <w:szCs w:val="24"/>
          <w:bdr w:val="none" w:sz="0" w:space="0" w:color="auto" w:frame="1"/>
          <w:lang w:val="en-US"/>
        </w:rPr>
      </w:pPr>
      <w:r w:rsidRPr="0036596E">
        <w:rPr>
          <w:rFonts w:eastAsia="Times New Roman" w:cs="Arial"/>
          <w:b/>
          <w:bCs/>
          <w:color w:val="111111"/>
          <w:sz w:val="28"/>
          <w:szCs w:val="24"/>
          <w:bdr w:val="none" w:sz="0" w:space="0" w:color="auto" w:frame="1"/>
          <w:lang w:val="en-US"/>
        </w:rPr>
        <w:t xml:space="preserve">Job Ad Analysis, </w:t>
      </w:r>
      <w:r w:rsidR="00DB6028" w:rsidRPr="0036596E">
        <w:rPr>
          <w:rFonts w:eastAsia="Times New Roman" w:cs="Arial"/>
          <w:b/>
          <w:bCs/>
          <w:color w:val="111111"/>
          <w:sz w:val="28"/>
          <w:szCs w:val="24"/>
          <w:bdr w:val="none" w:sz="0" w:space="0" w:color="auto" w:frame="1"/>
          <w:lang w:val="en-US"/>
        </w:rPr>
        <w:t>Company Research</w:t>
      </w:r>
      <w:r w:rsidRPr="0036596E">
        <w:rPr>
          <w:rFonts w:eastAsia="Times New Roman" w:cs="Arial"/>
          <w:b/>
          <w:bCs/>
          <w:color w:val="111111"/>
          <w:sz w:val="28"/>
          <w:szCs w:val="24"/>
          <w:bdr w:val="none" w:sz="0" w:space="0" w:color="auto" w:frame="1"/>
          <w:lang w:val="en-US"/>
        </w:rPr>
        <w:t>, and Cover Letter Paragraphs</w:t>
      </w:r>
    </w:p>
    <w:p w14:paraId="6F20D35F" w14:textId="77777777" w:rsidR="009A1E76" w:rsidRPr="0036596E" w:rsidRDefault="009A1E76" w:rsidP="00621CB5">
      <w:pPr>
        <w:shd w:val="clear" w:color="auto" w:fill="FFFFFF"/>
        <w:spacing w:after="0" w:line="240" w:lineRule="auto"/>
        <w:rPr>
          <w:rFonts w:eastAsia="Times New Roman" w:cs="Arial"/>
          <w:b/>
          <w:bCs/>
          <w:color w:val="111111"/>
          <w:sz w:val="24"/>
          <w:szCs w:val="24"/>
          <w:bdr w:val="none" w:sz="0" w:space="0" w:color="auto" w:frame="1"/>
          <w:lang w:val="en-US"/>
        </w:rPr>
      </w:pPr>
    </w:p>
    <w:p w14:paraId="153250B1" w14:textId="561961E7" w:rsidR="00621CB5" w:rsidRPr="0036596E" w:rsidRDefault="00621CB5" w:rsidP="00621CB5">
      <w:pPr>
        <w:shd w:val="clear" w:color="auto" w:fill="FFFFFF"/>
        <w:spacing w:after="0" w:line="240" w:lineRule="auto"/>
        <w:rPr>
          <w:rFonts w:eastAsia="Times New Roman" w:cs="Arial"/>
          <w:b/>
          <w:bCs/>
          <w:color w:val="111111"/>
          <w:sz w:val="24"/>
          <w:szCs w:val="24"/>
          <w:bdr w:val="none" w:sz="0" w:space="0" w:color="auto" w:frame="1"/>
          <w:lang w:val="en-US"/>
        </w:rPr>
      </w:pPr>
      <w:r w:rsidRPr="0036596E">
        <w:rPr>
          <w:rFonts w:eastAsia="Times New Roman" w:cs="Arial"/>
          <w:b/>
          <w:bCs/>
          <w:color w:val="111111"/>
          <w:sz w:val="24"/>
          <w:szCs w:val="24"/>
          <w:bdr w:val="none" w:sz="0" w:space="0" w:color="auto" w:frame="1"/>
          <w:lang w:val="en-US"/>
        </w:rPr>
        <w:t>Analyzing</w:t>
      </w:r>
      <w:r w:rsidR="006F59F3" w:rsidRPr="0036596E">
        <w:rPr>
          <w:rFonts w:eastAsia="Times New Roman" w:cs="Arial"/>
          <w:b/>
          <w:bCs/>
          <w:color w:val="111111"/>
          <w:sz w:val="24"/>
          <w:szCs w:val="24"/>
          <w:bdr w:val="none" w:sz="0" w:space="0" w:color="auto" w:frame="1"/>
          <w:lang w:val="en-US"/>
        </w:rPr>
        <w:t xml:space="preserve"> a</w:t>
      </w:r>
      <w:r w:rsidRPr="0036596E">
        <w:rPr>
          <w:rFonts w:eastAsia="Times New Roman" w:cs="Arial"/>
          <w:b/>
          <w:bCs/>
          <w:color w:val="111111"/>
          <w:sz w:val="24"/>
          <w:szCs w:val="24"/>
          <w:bdr w:val="none" w:sz="0" w:space="0" w:color="auto" w:frame="1"/>
          <w:lang w:val="en-US"/>
        </w:rPr>
        <w:t xml:space="preserve"> job ad is important because:</w:t>
      </w:r>
    </w:p>
    <w:p w14:paraId="464E480E" w14:textId="77777777" w:rsidR="00DB6028" w:rsidRPr="0036596E" w:rsidRDefault="00DB6028" w:rsidP="00621CB5">
      <w:pPr>
        <w:shd w:val="clear" w:color="auto" w:fill="FFFFFF"/>
        <w:spacing w:after="0" w:line="240" w:lineRule="auto"/>
        <w:rPr>
          <w:rFonts w:eastAsia="Times New Roman" w:cs="Arial"/>
          <w:color w:val="111111"/>
          <w:sz w:val="24"/>
          <w:szCs w:val="24"/>
          <w:lang w:val="en-US"/>
        </w:rPr>
      </w:pPr>
    </w:p>
    <w:p w14:paraId="442F0BF0" w14:textId="0F6D8727" w:rsidR="00621CB5" w:rsidRPr="0036596E" w:rsidRDefault="00621CB5" w:rsidP="00DB6028">
      <w:pPr>
        <w:numPr>
          <w:ilvl w:val="0"/>
          <w:numId w:val="18"/>
        </w:numPr>
        <w:shd w:val="clear" w:color="auto" w:fill="FFFFFF"/>
        <w:spacing w:after="0" w:line="240" w:lineRule="auto"/>
        <w:rPr>
          <w:rFonts w:eastAsia="Times New Roman" w:cs="Arial"/>
          <w:color w:val="111111"/>
          <w:sz w:val="24"/>
          <w:szCs w:val="24"/>
          <w:lang w:val="en-US"/>
        </w:rPr>
      </w:pPr>
      <w:r w:rsidRPr="0036596E">
        <w:rPr>
          <w:rFonts w:eastAsia="Times New Roman" w:cs="Arial"/>
          <w:color w:val="111111"/>
          <w:sz w:val="24"/>
          <w:szCs w:val="24"/>
          <w:lang w:val="en-US"/>
        </w:rPr>
        <w:t>It helps you to identify the company's core needs</w:t>
      </w:r>
      <w:r w:rsidR="002E37EF" w:rsidRPr="0036596E">
        <w:rPr>
          <w:rFonts w:eastAsia="Times New Roman" w:cs="Arial"/>
          <w:color w:val="111111"/>
          <w:sz w:val="24"/>
          <w:szCs w:val="24"/>
          <w:lang w:val="en-US"/>
        </w:rPr>
        <w:t>;</w:t>
      </w:r>
    </w:p>
    <w:p w14:paraId="5BE9E1A2" w14:textId="77E699CA" w:rsidR="00621CB5" w:rsidRPr="0036596E" w:rsidRDefault="00621CB5" w:rsidP="00DB6028">
      <w:pPr>
        <w:numPr>
          <w:ilvl w:val="0"/>
          <w:numId w:val="18"/>
        </w:numPr>
        <w:shd w:val="clear" w:color="auto" w:fill="FFFFFF"/>
        <w:spacing w:after="0" w:line="240" w:lineRule="auto"/>
        <w:rPr>
          <w:rFonts w:eastAsia="Times New Roman" w:cs="Arial"/>
          <w:color w:val="111111"/>
          <w:sz w:val="24"/>
          <w:szCs w:val="24"/>
          <w:lang w:val="en-US"/>
        </w:rPr>
      </w:pPr>
      <w:r w:rsidRPr="0036596E">
        <w:rPr>
          <w:rFonts w:eastAsia="Times New Roman" w:cs="Arial"/>
          <w:color w:val="111111"/>
          <w:sz w:val="24"/>
          <w:szCs w:val="24"/>
          <w:lang w:val="en-US"/>
        </w:rPr>
        <w:t>It allows you to </w:t>
      </w:r>
      <w:r w:rsidRPr="0036596E">
        <w:rPr>
          <w:rFonts w:eastAsia="Times New Roman" w:cs="Arial"/>
          <w:color w:val="111111"/>
          <w:sz w:val="24"/>
          <w:szCs w:val="24"/>
          <w:bdr w:val="none" w:sz="0" w:space="0" w:color="auto" w:frame="1"/>
          <w:lang w:val="en-US"/>
        </w:rPr>
        <w:t>identify</w:t>
      </w:r>
      <w:r w:rsidRPr="0036596E">
        <w:rPr>
          <w:rFonts w:eastAsia="Times New Roman" w:cs="Arial"/>
          <w:color w:val="111111"/>
          <w:sz w:val="24"/>
          <w:szCs w:val="24"/>
          <w:lang w:val="en-US"/>
        </w:rPr>
        <w:t> the keywords you will need to integrate into your cover letter and resume</w:t>
      </w:r>
      <w:r w:rsidR="002E37EF" w:rsidRPr="0036596E">
        <w:rPr>
          <w:rFonts w:eastAsia="Times New Roman" w:cs="Arial"/>
          <w:color w:val="111111"/>
          <w:sz w:val="24"/>
          <w:szCs w:val="24"/>
          <w:lang w:val="en-US"/>
        </w:rPr>
        <w:t>.</w:t>
      </w:r>
    </w:p>
    <w:p w14:paraId="3681EFD3" w14:textId="77777777" w:rsidR="00DB6028" w:rsidRPr="0036596E" w:rsidRDefault="00DB6028" w:rsidP="00621CB5">
      <w:pPr>
        <w:shd w:val="clear" w:color="auto" w:fill="FFFFFF"/>
        <w:spacing w:after="0" w:line="240" w:lineRule="auto"/>
        <w:rPr>
          <w:rFonts w:eastAsia="Times New Roman" w:cs="Arial"/>
          <w:b/>
          <w:bCs/>
          <w:color w:val="111111"/>
          <w:sz w:val="24"/>
          <w:szCs w:val="24"/>
          <w:bdr w:val="none" w:sz="0" w:space="0" w:color="auto" w:frame="1"/>
          <w:lang w:val="en-US"/>
        </w:rPr>
      </w:pPr>
    </w:p>
    <w:p w14:paraId="31DA41AD" w14:textId="77777777" w:rsidR="00621CB5" w:rsidRPr="0036596E" w:rsidRDefault="00621CB5" w:rsidP="00621CB5">
      <w:pPr>
        <w:shd w:val="clear" w:color="auto" w:fill="FFFFFF"/>
        <w:spacing w:after="0" w:line="240" w:lineRule="auto"/>
        <w:rPr>
          <w:rFonts w:eastAsia="Times New Roman" w:cs="Arial"/>
          <w:b/>
          <w:bCs/>
          <w:color w:val="111111"/>
          <w:sz w:val="24"/>
          <w:szCs w:val="24"/>
          <w:bdr w:val="none" w:sz="0" w:space="0" w:color="auto" w:frame="1"/>
          <w:lang w:val="en-US"/>
        </w:rPr>
      </w:pPr>
      <w:r w:rsidRPr="0036596E">
        <w:rPr>
          <w:rFonts w:eastAsia="Times New Roman" w:cs="Arial"/>
          <w:b/>
          <w:bCs/>
          <w:color w:val="111111"/>
          <w:sz w:val="24"/>
          <w:szCs w:val="24"/>
          <w:bdr w:val="none" w:sz="0" w:space="0" w:color="auto" w:frame="1"/>
          <w:lang w:val="en-US"/>
        </w:rPr>
        <w:t>Researching a prospective employer is important because:</w:t>
      </w:r>
    </w:p>
    <w:p w14:paraId="1D166364" w14:textId="77777777" w:rsidR="00DB6028" w:rsidRPr="0036596E" w:rsidRDefault="00DB6028" w:rsidP="00621CB5">
      <w:pPr>
        <w:shd w:val="clear" w:color="auto" w:fill="FFFFFF"/>
        <w:spacing w:after="0" w:line="240" w:lineRule="auto"/>
        <w:rPr>
          <w:rFonts w:eastAsia="Times New Roman" w:cs="Arial"/>
          <w:color w:val="111111"/>
          <w:sz w:val="24"/>
          <w:szCs w:val="24"/>
          <w:lang w:val="en-US"/>
        </w:rPr>
      </w:pPr>
    </w:p>
    <w:p w14:paraId="7EEFA920" w14:textId="64A6DB2F" w:rsidR="00621CB5" w:rsidRPr="0036596E" w:rsidRDefault="00621CB5" w:rsidP="00DB6028">
      <w:pPr>
        <w:numPr>
          <w:ilvl w:val="0"/>
          <w:numId w:val="19"/>
        </w:numPr>
        <w:shd w:val="clear" w:color="auto" w:fill="FFFFFF"/>
        <w:spacing w:after="0" w:line="240" w:lineRule="auto"/>
        <w:rPr>
          <w:rFonts w:eastAsia="Times New Roman" w:cs="Arial"/>
          <w:color w:val="111111"/>
          <w:sz w:val="24"/>
          <w:szCs w:val="24"/>
          <w:lang w:val="en-US"/>
        </w:rPr>
      </w:pPr>
      <w:r w:rsidRPr="0036596E">
        <w:rPr>
          <w:rFonts w:eastAsia="Times New Roman" w:cs="Arial"/>
          <w:color w:val="111111"/>
          <w:sz w:val="24"/>
          <w:szCs w:val="24"/>
          <w:lang w:val="en-US"/>
        </w:rPr>
        <w:t>It helps you target your resume and cover letter for that company and position</w:t>
      </w:r>
      <w:r w:rsidR="002E37EF" w:rsidRPr="0036596E">
        <w:rPr>
          <w:rFonts w:eastAsia="Times New Roman" w:cs="Arial"/>
          <w:color w:val="111111"/>
          <w:sz w:val="24"/>
          <w:szCs w:val="24"/>
          <w:lang w:val="en-US"/>
        </w:rPr>
        <w:t>;</w:t>
      </w:r>
    </w:p>
    <w:p w14:paraId="4B381A80" w14:textId="70337D34" w:rsidR="00621CB5" w:rsidRPr="0036596E" w:rsidRDefault="00621CB5" w:rsidP="00DB6028">
      <w:pPr>
        <w:numPr>
          <w:ilvl w:val="0"/>
          <w:numId w:val="19"/>
        </w:numPr>
        <w:shd w:val="clear" w:color="auto" w:fill="FFFFFF"/>
        <w:spacing w:after="0" w:line="240" w:lineRule="auto"/>
        <w:rPr>
          <w:rFonts w:eastAsia="Times New Roman" w:cs="Arial"/>
          <w:color w:val="111111"/>
          <w:sz w:val="24"/>
          <w:szCs w:val="24"/>
          <w:lang w:val="en-US"/>
        </w:rPr>
      </w:pPr>
      <w:r w:rsidRPr="0036596E">
        <w:rPr>
          <w:rFonts w:eastAsia="Times New Roman" w:cs="Arial"/>
          <w:color w:val="111111"/>
          <w:sz w:val="24"/>
          <w:szCs w:val="24"/>
          <w:lang w:val="en-US"/>
        </w:rPr>
        <w:t>It helps you prepare for an interview: you can anticipate some questions the interviewer might have, and you can identify questions you’d like to ask about the position and the company</w:t>
      </w:r>
      <w:r w:rsidR="002E37EF" w:rsidRPr="0036596E">
        <w:rPr>
          <w:rFonts w:eastAsia="Times New Roman" w:cs="Arial"/>
          <w:color w:val="111111"/>
          <w:sz w:val="24"/>
          <w:szCs w:val="24"/>
          <w:lang w:val="en-US"/>
        </w:rPr>
        <w:t>;</w:t>
      </w:r>
    </w:p>
    <w:p w14:paraId="425D6D4D" w14:textId="025719A6" w:rsidR="00621CB5" w:rsidRPr="0036596E" w:rsidRDefault="00621CB5" w:rsidP="00DB6028">
      <w:pPr>
        <w:numPr>
          <w:ilvl w:val="0"/>
          <w:numId w:val="19"/>
        </w:numPr>
        <w:shd w:val="clear" w:color="auto" w:fill="FFFFFF"/>
        <w:spacing w:after="0" w:line="240" w:lineRule="auto"/>
        <w:rPr>
          <w:rFonts w:eastAsia="Times New Roman" w:cs="Arial"/>
          <w:color w:val="111111"/>
          <w:sz w:val="24"/>
          <w:szCs w:val="24"/>
          <w:lang w:val="en-US"/>
        </w:rPr>
      </w:pPr>
      <w:r w:rsidRPr="0036596E">
        <w:rPr>
          <w:rFonts w:eastAsia="Times New Roman" w:cs="Arial"/>
          <w:color w:val="111111"/>
          <w:sz w:val="24"/>
          <w:szCs w:val="24"/>
          <w:lang w:val="en-US"/>
        </w:rPr>
        <w:t>It demonstrates your interest, enthusiasm, and respect for the position and the employer</w:t>
      </w:r>
      <w:r w:rsidR="002E37EF" w:rsidRPr="0036596E">
        <w:rPr>
          <w:rFonts w:eastAsia="Times New Roman" w:cs="Arial"/>
          <w:color w:val="111111"/>
          <w:sz w:val="24"/>
          <w:szCs w:val="24"/>
          <w:lang w:val="en-US"/>
        </w:rPr>
        <w:t>.</w:t>
      </w:r>
    </w:p>
    <w:p w14:paraId="153703C8" w14:textId="77777777" w:rsidR="00621CB5" w:rsidRPr="0036596E" w:rsidRDefault="00621CB5" w:rsidP="00621CB5">
      <w:pPr>
        <w:spacing w:after="0" w:line="240" w:lineRule="auto"/>
        <w:rPr>
          <w:rFonts w:eastAsia="Times New Roman" w:cs="Times New Roman"/>
          <w:b/>
          <w:bCs/>
          <w:color w:val="000000"/>
          <w:sz w:val="24"/>
          <w:szCs w:val="24"/>
          <w:lang w:val="en-US" w:eastAsia="en-CA"/>
        </w:rPr>
      </w:pPr>
    </w:p>
    <w:p w14:paraId="7EA819CB" w14:textId="1EA8C345" w:rsidR="00D0418D" w:rsidRPr="0036596E" w:rsidRDefault="00D0418D" w:rsidP="00621CB5">
      <w:pPr>
        <w:spacing w:after="0" w:line="240" w:lineRule="auto"/>
        <w:rPr>
          <w:rFonts w:eastAsia="Times New Roman" w:cs="Times New Roman"/>
          <w:b/>
          <w:bCs/>
          <w:color w:val="000000"/>
          <w:sz w:val="24"/>
          <w:szCs w:val="24"/>
          <w:lang w:val="en-US" w:eastAsia="en-CA"/>
        </w:rPr>
      </w:pPr>
      <w:r w:rsidRPr="0036596E">
        <w:rPr>
          <w:rFonts w:eastAsia="Times New Roman" w:cs="Times New Roman"/>
          <w:b/>
          <w:bCs/>
          <w:color w:val="000000"/>
          <w:sz w:val="24"/>
          <w:szCs w:val="24"/>
          <w:lang w:val="en-US" w:eastAsia="en-CA"/>
        </w:rPr>
        <w:t>Writing a structured cover letter is important because:</w:t>
      </w:r>
    </w:p>
    <w:p w14:paraId="6D87FCE3" w14:textId="77777777" w:rsidR="00D0418D" w:rsidRPr="0036596E" w:rsidRDefault="00D0418D" w:rsidP="00621CB5">
      <w:pPr>
        <w:spacing w:after="0" w:line="240" w:lineRule="auto"/>
        <w:rPr>
          <w:rFonts w:eastAsia="Times New Roman" w:cs="Times New Roman"/>
          <w:b/>
          <w:bCs/>
          <w:color w:val="000000"/>
          <w:sz w:val="24"/>
          <w:szCs w:val="24"/>
          <w:lang w:val="en-US" w:eastAsia="en-CA"/>
        </w:rPr>
      </w:pPr>
    </w:p>
    <w:p w14:paraId="11F27CC1" w14:textId="627F9C31" w:rsidR="00D0418D" w:rsidRPr="0036596E" w:rsidRDefault="00D0418D" w:rsidP="00D0418D">
      <w:pPr>
        <w:pStyle w:val="ListParagraph"/>
        <w:numPr>
          <w:ilvl w:val="0"/>
          <w:numId w:val="23"/>
        </w:numPr>
        <w:spacing w:after="0" w:line="240" w:lineRule="auto"/>
        <w:ind w:left="720"/>
        <w:rPr>
          <w:rFonts w:eastAsia="Times New Roman" w:cs="Times New Roman"/>
          <w:bCs/>
          <w:color w:val="000000"/>
          <w:sz w:val="24"/>
          <w:szCs w:val="24"/>
          <w:lang w:val="en-US" w:eastAsia="en-CA"/>
        </w:rPr>
      </w:pPr>
      <w:r w:rsidRPr="0036596E">
        <w:rPr>
          <w:rFonts w:eastAsia="Times New Roman" w:cs="Times New Roman"/>
          <w:bCs/>
          <w:color w:val="000000"/>
          <w:sz w:val="24"/>
          <w:szCs w:val="24"/>
          <w:lang w:val="en-US" w:eastAsia="en-CA"/>
        </w:rPr>
        <w:t xml:space="preserve">It allows the connection between your experience, accomplishments, and </w:t>
      </w:r>
      <w:r w:rsidR="002E37EF" w:rsidRPr="0036596E">
        <w:rPr>
          <w:rFonts w:eastAsia="Times New Roman" w:cs="Times New Roman"/>
          <w:bCs/>
          <w:color w:val="000000"/>
          <w:sz w:val="24"/>
          <w:szCs w:val="24"/>
          <w:lang w:val="en-US" w:eastAsia="en-CA"/>
        </w:rPr>
        <w:t>the job requirements</w:t>
      </w:r>
      <w:r w:rsidRPr="0036596E">
        <w:rPr>
          <w:rFonts w:eastAsia="Times New Roman" w:cs="Times New Roman"/>
          <w:bCs/>
          <w:color w:val="000000"/>
          <w:sz w:val="24"/>
          <w:szCs w:val="24"/>
          <w:lang w:val="en-US" w:eastAsia="en-CA"/>
        </w:rPr>
        <w:t xml:space="preserve"> to be easily</w:t>
      </w:r>
      <w:r w:rsidR="002E37EF" w:rsidRPr="0036596E">
        <w:rPr>
          <w:rFonts w:eastAsia="Times New Roman" w:cs="Times New Roman"/>
          <w:bCs/>
          <w:color w:val="000000"/>
          <w:sz w:val="24"/>
          <w:szCs w:val="24"/>
          <w:lang w:val="en-US" w:eastAsia="en-CA"/>
        </w:rPr>
        <w:t xml:space="preserve"> and quickly</w:t>
      </w:r>
      <w:r w:rsidRPr="0036596E">
        <w:rPr>
          <w:rFonts w:eastAsia="Times New Roman" w:cs="Times New Roman"/>
          <w:bCs/>
          <w:color w:val="000000"/>
          <w:sz w:val="24"/>
          <w:szCs w:val="24"/>
          <w:lang w:val="en-US" w:eastAsia="en-CA"/>
        </w:rPr>
        <w:t xml:space="preserve"> understood</w:t>
      </w:r>
      <w:r w:rsidR="002E37EF" w:rsidRPr="0036596E">
        <w:rPr>
          <w:rFonts w:eastAsia="Times New Roman" w:cs="Times New Roman"/>
          <w:bCs/>
          <w:color w:val="000000"/>
          <w:sz w:val="24"/>
          <w:szCs w:val="24"/>
          <w:lang w:val="en-US" w:eastAsia="en-CA"/>
        </w:rPr>
        <w:t>;</w:t>
      </w:r>
    </w:p>
    <w:p w14:paraId="34D13A84" w14:textId="5497E80E" w:rsidR="002E37EF" w:rsidRPr="0036596E" w:rsidRDefault="002E37EF" w:rsidP="00D0418D">
      <w:pPr>
        <w:pStyle w:val="ListParagraph"/>
        <w:numPr>
          <w:ilvl w:val="0"/>
          <w:numId w:val="23"/>
        </w:numPr>
        <w:spacing w:after="0" w:line="240" w:lineRule="auto"/>
        <w:ind w:left="720"/>
        <w:rPr>
          <w:rFonts w:eastAsia="Times New Roman" w:cs="Times New Roman"/>
          <w:bCs/>
          <w:color w:val="000000"/>
          <w:sz w:val="24"/>
          <w:szCs w:val="24"/>
          <w:lang w:val="en-US" w:eastAsia="en-CA"/>
        </w:rPr>
      </w:pPr>
      <w:r w:rsidRPr="0036596E">
        <w:rPr>
          <w:rFonts w:eastAsia="Times New Roman" w:cs="Times New Roman"/>
          <w:bCs/>
          <w:color w:val="000000"/>
          <w:sz w:val="24"/>
          <w:szCs w:val="24"/>
          <w:lang w:val="en-US" w:eastAsia="en-CA"/>
        </w:rPr>
        <w:t>It compels the reader to turn to your resume.</w:t>
      </w:r>
    </w:p>
    <w:p w14:paraId="46CE97F3" w14:textId="77777777" w:rsidR="00D0418D" w:rsidRPr="0036596E" w:rsidRDefault="00D0418D" w:rsidP="009A1E76">
      <w:pPr>
        <w:spacing w:after="0" w:line="240" w:lineRule="auto"/>
        <w:rPr>
          <w:rFonts w:eastAsia="Times New Roman" w:cs="Times New Roman"/>
          <w:b/>
          <w:bCs/>
          <w:color w:val="000000"/>
          <w:sz w:val="24"/>
          <w:szCs w:val="24"/>
          <w:lang w:eastAsia="en-CA"/>
        </w:rPr>
      </w:pPr>
    </w:p>
    <w:p w14:paraId="556B1404" w14:textId="231DE538" w:rsidR="00DB6028" w:rsidRPr="0036596E" w:rsidRDefault="008C7845" w:rsidP="009A1E76">
      <w:pPr>
        <w:spacing w:after="0" w:line="240" w:lineRule="auto"/>
        <w:rPr>
          <w:rFonts w:eastAsia="Times New Roman" w:cs="Times New Roman"/>
          <w:b/>
          <w:bCs/>
          <w:color w:val="000000"/>
          <w:sz w:val="24"/>
          <w:szCs w:val="24"/>
          <w:lang w:eastAsia="en-CA"/>
        </w:rPr>
      </w:pPr>
      <w:r w:rsidRPr="0036596E">
        <w:rPr>
          <w:rFonts w:eastAsia="Times New Roman" w:cs="Times New Roman"/>
          <w:b/>
          <w:bCs/>
          <w:color w:val="000000"/>
          <w:sz w:val="24"/>
          <w:szCs w:val="24"/>
          <w:lang w:eastAsia="en-CA"/>
        </w:rPr>
        <w:t xml:space="preserve">This exercise is an extension of the work we did in class (job ad analysis and company research) during week 3. </w:t>
      </w:r>
      <w:r w:rsidR="00D0418D" w:rsidRPr="0036596E">
        <w:rPr>
          <w:rFonts w:eastAsia="Times New Roman" w:cs="Times New Roman"/>
          <w:b/>
          <w:bCs/>
          <w:color w:val="000000"/>
          <w:sz w:val="24"/>
          <w:szCs w:val="24"/>
          <w:lang w:eastAsia="en-CA"/>
        </w:rPr>
        <w:t>T</w:t>
      </w:r>
      <w:r w:rsidR="009A1E76" w:rsidRPr="0036596E">
        <w:rPr>
          <w:rFonts w:eastAsia="Times New Roman" w:cs="Times New Roman"/>
          <w:b/>
          <w:bCs/>
          <w:color w:val="000000"/>
          <w:sz w:val="24"/>
          <w:szCs w:val="24"/>
          <w:lang w:eastAsia="en-CA"/>
        </w:rPr>
        <w:t xml:space="preserve">ype your answers into this document and upload it </w:t>
      </w:r>
      <w:r w:rsidR="00D0418D" w:rsidRPr="0036596E">
        <w:rPr>
          <w:rFonts w:eastAsia="Times New Roman" w:cs="Times New Roman"/>
          <w:b/>
          <w:bCs/>
          <w:color w:val="000000"/>
          <w:sz w:val="24"/>
          <w:szCs w:val="24"/>
          <w:lang w:eastAsia="en-CA"/>
        </w:rPr>
        <w:t xml:space="preserve">to Blackboard when you are finished. Follow the prompts under Writing Exercise 1. Remember that your work will be scanned by </w:t>
      </w:r>
      <w:proofErr w:type="spellStart"/>
      <w:r w:rsidR="00D0418D" w:rsidRPr="0036596E">
        <w:rPr>
          <w:rFonts w:eastAsia="Times New Roman" w:cs="Times New Roman"/>
          <w:b/>
          <w:bCs/>
          <w:color w:val="000000"/>
          <w:sz w:val="24"/>
          <w:szCs w:val="24"/>
          <w:lang w:eastAsia="en-CA"/>
        </w:rPr>
        <w:t>SafeAssign</w:t>
      </w:r>
      <w:proofErr w:type="spellEnd"/>
      <w:r w:rsidR="00D0418D" w:rsidRPr="0036596E">
        <w:rPr>
          <w:rFonts w:eastAsia="Times New Roman" w:cs="Times New Roman"/>
          <w:b/>
          <w:bCs/>
          <w:color w:val="000000"/>
          <w:sz w:val="24"/>
          <w:szCs w:val="24"/>
          <w:lang w:eastAsia="en-CA"/>
        </w:rPr>
        <w:t xml:space="preserve"> anti-plagiarism software.</w:t>
      </w:r>
      <w:r w:rsidR="00DB6028" w:rsidRPr="0036596E">
        <w:rPr>
          <w:rFonts w:eastAsia="Times New Roman" w:cs="Times New Roman"/>
          <w:b/>
          <w:bCs/>
          <w:color w:val="000000"/>
          <w:sz w:val="24"/>
          <w:szCs w:val="24"/>
          <w:lang w:eastAsia="en-CA"/>
        </w:rPr>
        <w:br w:type="page"/>
      </w:r>
    </w:p>
    <w:p w14:paraId="07EBCEAC" w14:textId="0959386D" w:rsidR="00931DD6" w:rsidRPr="0036596E" w:rsidRDefault="00931DD6" w:rsidP="00DB6028">
      <w:pPr>
        <w:pStyle w:val="ListParagraph"/>
        <w:numPr>
          <w:ilvl w:val="0"/>
          <w:numId w:val="20"/>
        </w:numPr>
        <w:spacing w:after="0" w:line="240" w:lineRule="auto"/>
        <w:jc w:val="center"/>
        <w:rPr>
          <w:rFonts w:eastAsia="Times New Roman" w:cs="Times New Roman"/>
          <w:b/>
          <w:bCs/>
          <w:color w:val="000000"/>
          <w:sz w:val="24"/>
          <w:szCs w:val="24"/>
          <w:lang w:eastAsia="en-CA"/>
        </w:rPr>
      </w:pPr>
      <w:r w:rsidRPr="0036596E">
        <w:rPr>
          <w:rFonts w:eastAsia="Times New Roman" w:cs="Times New Roman"/>
          <w:b/>
          <w:bCs/>
          <w:color w:val="000000"/>
          <w:sz w:val="24"/>
          <w:szCs w:val="24"/>
          <w:lang w:eastAsia="en-CA"/>
        </w:rPr>
        <w:lastRenderedPageBreak/>
        <w:t>Job ad analysis</w:t>
      </w:r>
      <w:r w:rsidR="002E37EF" w:rsidRPr="0036596E">
        <w:rPr>
          <w:rFonts w:eastAsia="Times New Roman" w:cs="Times New Roman"/>
          <w:b/>
          <w:bCs/>
          <w:color w:val="000000"/>
          <w:sz w:val="24"/>
          <w:szCs w:val="24"/>
          <w:lang w:eastAsia="en-CA"/>
        </w:rPr>
        <w:t xml:space="preserve"> (in-class)</w:t>
      </w:r>
    </w:p>
    <w:p w14:paraId="7C646191" w14:textId="77777777" w:rsidR="00931DD6" w:rsidRPr="0036596E" w:rsidRDefault="00931DD6" w:rsidP="002939E9">
      <w:pPr>
        <w:spacing w:after="0" w:line="240" w:lineRule="auto"/>
        <w:rPr>
          <w:rFonts w:eastAsia="Times New Roman" w:cs="Times New Roman"/>
          <w:b/>
          <w:bCs/>
          <w:color w:val="000000"/>
          <w:sz w:val="24"/>
          <w:szCs w:val="24"/>
          <w:lang w:eastAsia="en-CA"/>
        </w:rPr>
      </w:pPr>
    </w:p>
    <w:p w14:paraId="31FFE3A6" w14:textId="77777777" w:rsidR="002939E9" w:rsidRPr="0036596E" w:rsidRDefault="002939E9" w:rsidP="002939E9">
      <w:pPr>
        <w:spacing w:after="0" w:line="240" w:lineRule="auto"/>
        <w:rPr>
          <w:sz w:val="24"/>
          <w:szCs w:val="24"/>
        </w:rPr>
      </w:pPr>
      <w:r w:rsidRPr="0036596E">
        <w:rPr>
          <w:sz w:val="24"/>
          <w:szCs w:val="24"/>
        </w:rPr>
        <w:t xml:space="preserve">On the left, list the skills, concepts, and keywords </w:t>
      </w:r>
      <w:r w:rsidRPr="0036596E">
        <w:rPr>
          <w:sz w:val="24"/>
          <w:szCs w:val="24"/>
          <w:u w:val="single"/>
        </w:rPr>
        <w:t>from your job ad</w:t>
      </w:r>
      <w:r w:rsidRPr="0036596E">
        <w:rPr>
          <w:sz w:val="24"/>
          <w:szCs w:val="24"/>
        </w:rPr>
        <w:t>. On the right, brainstorm about your experience and expertise that qualifies you for the particular requirement listed on the left. For example, on the left you might have “excellent communication skills” and on the right you could list “A+ in EAC397,” and “Work experience in PR department at Dell.”</w:t>
      </w:r>
    </w:p>
    <w:p w14:paraId="40CD2767" w14:textId="77777777" w:rsidR="002939E9" w:rsidRPr="0036596E" w:rsidRDefault="002939E9" w:rsidP="002939E9">
      <w:pPr>
        <w:numPr>
          <w:ilvl w:val="0"/>
          <w:numId w:val="10"/>
        </w:numPr>
        <w:spacing w:after="0" w:line="240" w:lineRule="auto"/>
        <w:rPr>
          <w:sz w:val="24"/>
          <w:szCs w:val="24"/>
        </w:rPr>
      </w:pPr>
      <w:r w:rsidRPr="0036596E">
        <w:rPr>
          <w:sz w:val="24"/>
          <w:szCs w:val="24"/>
        </w:rPr>
        <w:t>You might not have a corresponding experience for all the job ad requirements</w:t>
      </w:r>
    </w:p>
    <w:p w14:paraId="196D7AEE" w14:textId="77777777" w:rsidR="002939E9" w:rsidRPr="0036596E" w:rsidRDefault="002939E9" w:rsidP="002939E9">
      <w:pPr>
        <w:numPr>
          <w:ilvl w:val="0"/>
          <w:numId w:val="10"/>
        </w:numPr>
        <w:spacing w:after="0" w:line="240" w:lineRule="auto"/>
        <w:rPr>
          <w:sz w:val="24"/>
          <w:szCs w:val="24"/>
        </w:rPr>
      </w:pPr>
      <w:r w:rsidRPr="0036596E">
        <w:rPr>
          <w:sz w:val="24"/>
          <w:szCs w:val="24"/>
        </w:rPr>
        <w:t>You don’t need to list every work experience you’ve had – just the ones relevant to the ad</w:t>
      </w:r>
    </w:p>
    <w:p w14:paraId="1811AE24" w14:textId="77777777" w:rsidR="002939E9" w:rsidRPr="0036596E" w:rsidRDefault="002939E9" w:rsidP="00DB6028">
      <w:pPr>
        <w:numPr>
          <w:ilvl w:val="0"/>
          <w:numId w:val="10"/>
        </w:numPr>
        <w:spacing w:after="120" w:line="240" w:lineRule="auto"/>
        <w:rPr>
          <w:sz w:val="24"/>
          <w:szCs w:val="24"/>
        </w:rPr>
      </w:pPr>
      <w:r w:rsidRPr="0036596E">
        <w:rPr>
          <w:sz w:val="24"/>
          <w:szCs w:val="24"/>
        </w:rPr>
        <w:t>You can include more than one example of your experience for each qualification required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3"/>
        <w:gridCol w:w="4639"/>
      </w:tblGrid>
      <w:tr w:rsidR="002939E9" w:rsidRPr="0036596E" w14:paraId="13A1A680" w14:textId="77777777" w:rsidTr="00FD26CC">
        <w:trPr>
          <w:trHeight w:val="312"/>
        </w:trPr>
        <w:tc>
          <w:tcPr>
            <w:tcW w:w="4603" w:type="dxa"/>
            <w:shd w:val="clear" w:color="auto" w:fill="FFFFFF"/>
          </w:tcPr>
          <w:p w14:paraId="79525EF6" w14:textId="77777777" w:rsidR="002939E9" w:rsidRPr="0036596E" w:rsidRDefault="002939E9" w:rsidP="002939E9">
            <w:pPr>
              <w:spacing w:after="0" w:line="240" w:lineRule="auto"/>
              <w:rPr>
                <w:b/>
                <w:bCs/>
                <w:sz w:val="24"/>
                <w:szCs w:val="24"/>
              </w:rPr>
            </w:pPr>
            <w:r w:rsidRPr="0036596E">
              <w:rPr>
                <w:b/>
                <w:bCs/>
                <w:sz w:val="24"/>
                <w:szCs w:val="24"/>
              </w:rPr>
              <w:t>Skills, concepts, keywords from job ad</w:t>
            </w:r>
          </w:p>
        </w:tc>
        <w:tc>
          <w:tcPr>
            <w:tcW w:w="4639" w:type="dxa"/>
            <w:shd w:val="clear" w:color="auto" w:fill="FFFFFF"/>
          </w:tcPr>
          <w:p w14:paraId="6811F2EF" w14:textId="77777777" w:rsidR="002939E9" w:rsidRPr="0036596E" w:rsidRDefault="002939E9" w:rsidP="002939E9">
            <w:pPr>
              <w:spacing w:after="0" w:line="240" w:lineRule="auto"/>
              <w:rPr>
                <w:b/>
                <w:bCs/>
                <w:sz w:val="24"/>
                <w:szCs w:val="24"/>
              </w:rPr>
            </w:pPr>
            <w:r w:rsidRPr="0036596E">
              <w:rPr>
                <w:b/>
                <w:bCs/>
                <w:sz w:val="24"/>
                <w:szCs w:val="24"/>
              </w:rPr>
              <w:t>Evidence of your qualifications</w:t>
            </w:r>
          </w:p>
        </w:tc>
      </w:tr>
      <w:tr w:rsidR="00FD26CC" w:rsidRPr="0036596E" w14:paraId="058A832F" w14:textId="77777777" w:rsidTr="00FD26CC">
        <w:trPr>
          <w:trHeight w:val="599"/>
        </w:trPr>
        <w:tc>
          <w:tcPr>
            <w:tcW w:w="4603" w:type="dxa"/>
          </w:tcPr>
          <w:p w14:paraId="3B7D30A7" w14:textId="7DC54894" w:rsidR="00FD26CC" w:rsidRPr="0036596E" w:rsidRDefault="00FD26CC" w:rsidP="00FD26CC">
            <w:pPr>
              <w:spacing w:after="0" w:line="240" w:lineRule="auto"/>
              <w:rPr>
                <w:sz w:val="24"/>
                <w:szCs w:val="24"/>
              </w:rPr>
            </w:pPr>
            <w:r w:rsidRPr="0036596E">
              <w:rPr>
                <w:rFonts w:hint="eastAsia"/>
                <w:sz w:val="24"/>
                <w:szCs w:val="24"/>
              </w:rPr>
              <w:t>IT service</w:t>
            </w:r>
          </w:p>
        </w:tc>
        <w:tc>
          <w:tcPr>
            <w:tcW w:w="4639" w:type="dxa"/>
          </w:tcPr>
          <w:p w14:paraId="4CC03A54" w14:textId="6136E6B7" w:rsidR="00FD26CC" w:rsidRPr="0036596E" w:rsidRDefault="00FD26CC" w:rsidP="00FD26CC">
            <w:pPr>
              <w:spacing w:after="0" w:line="240" w:lineRule="auto"/>
              <w:rPr>
                <w:sz w:val="24"/>
                <w:szCs w:val="24"/>
              </w:rPr>
            </w:pPr>
            <w:r w:rsidRPr="0036596E">
              <w:t>The working experience in IT service company</w:t>
            </w:r>
          </w:p>
        </w:tc>
      </w:tr>
      <w:tr w:rsidR="00FD26CC" w:rsidRPr="0036596E" w14:paraId="0101519D" w14:textId="77777777" w:rsidTr="00FD26CC">
        <w:trPr>
          <w:trHeight w:val="599"/>
        </w:trPr>
        <w:tc>
          <w:tcPr>
            <w:tcW w:w="4603" w:type="dxa"/>
          </w:tcPr>
          <w:p w14:paraId="2DD74D4F" w14:textId="71FC09A1" w:rsidR="00FD26CC" w:rsidRPr="0036596E" w:rsidRDefault="00FD26CC" w:rsidP="00FD26CC">
            <w:pPr>
              <w:spacing w:after="0" w:line="240" w:lineRule="auto"/>
              <w:rPr>
                <w:sz w:val="24"/>
                <w:szCs w:val="24"/>
              </w:rPr>
            </w:pPr>
            <w:r w:rsidRPr="0036596E">
              <w:rPr>
                <w:rFonts w:hint="eastAsia"/>
                <w:sz w:val="24"/>
                <w:szCs w:val="24"/>
              </w:rPr>
              <w:t>Latest technology</w:t>
            </w:r>
          </w:p>
        </w:tc>
        <w:tc>
          <w:tcPr>
            <w:tcW w:w="4639" w:type="dxa"/>
          </w:tcPr>
          <w:p w14:paraId="37BDA21F" w14:textId="6B9F2196" w:rsidR="00FD26CC" w:rsidRPr="0036596E" w:rsidRDefault="00FD26CC" w:rsidP="00FD26CC">
            <w:pPr>
              <w:spacing w:after="0" w:line="240" w:lineRule="auto"/>
              <w:rPr>
                <w:sz w:val="24"/>
                <w:szCs w:val="24"/>
              </w:rPr>
            </w:pPr>
            <w:r w:rsidRPr="0036596E">
              <w:t>Studying up-to-date technology in Seneca College</w:t>
            </w:r>
          </w:p>
        </w:tc>
      </w:tr>
      <w:tr w:rsidR="00FD26CC" w:rsidRPr="0036596E" w14:paraId="476F0055" w14:textId="77777777" w:rsidTr="00FD26CC">
        <w:trPr>
          <w:trHeight w:val="599"/>
        </w:trPr>
        <w:tc>
          <w:tcPr>
            <w:tcW w:w="4603" w:type="dxa"/>
          </w:tcPr>
          <w:p w14:paraId="2AA4990D" w14:textId="3A6AFA0A" w:rsidR="00FD26CC" w:rsidRPr="0036596E" w:rsidRDefault="00FD26CC" w:rsidP="00FD26CC">
            <w:pPr>
              <w:spacing w:after="0" w:line="240" w:lineRule="auto"/>
              <w:rPr>
                <w:sz w:val="24"/>
                <w:szCs w:val="24"/>
              </w:rPr>
            </w:pPr>
            <w:r w:rsidRPr="0036596E">
              <w:rPr>
                <w:rFonts w:hint="eastAsia"/>
                <w:sz w:val="24"/>
                <w:szCs w:val="24"/>
              </w:rPr>
              <w:t>Innovation</w:t>
            </w:r>
          </w:p>
        </w:tc>
        <w:tc>
          <w:tcPr>
            <w:tcW w:w="4639" w:type="dxa"/>
          </w:tcPr>
          <w:p w14:paraId="0790573A" w14:textId="50B4D00A" w:rsidR="00FD26CC" w:rsidRPr="0036596E" w:rsidRDefault="00FD26CC" w:rsidP="00FD26CC">
            <w:pPr>
              <w:spacing w:after="0" w:line="240" w:lineRule="auto"/>
              <w:rPr>
                <w:sz w:val="24"/>
                <w:szCs w:val="24"/>
              </w:rPr>
            </w:pPr>
            <w:r w:rsidRPr="0036596E">
              <w:t>Participating in Business Process Innovation project</w:t>
            </w:r>
          </w:p>
        </w:tc>
      </w:tr>
      <w:tr w:rsidR="00FD26CC" w:rsidRPr="0036596E" w14:paraId="06045367" w14:textId="77777777" w:rsidTr="00FD26CC">
        <w:trPr>
          <w:trHeight w:val="599"/>
        </w:trPr>
        <w:tc>
          <w:tcPr>
            <w:tcW w:w="4603" w:type="dxa"/>
          </w:tcPr>
          <w:p w14:paraId="086C9E2D" w14:textId="0C84BF2A" w:rsidR="00FD26CC" w:rsidRPr="0036596E" w:rsidRDefault="00FD26CC" w:rsidP="00FD26CC">
            <w:pPr>
              <w:spacing w:after="0" w:line="240" w:lineRule="auto"/>
              <w:rPr>
                <w:sz w:val="24"/>
                <w:szCs w:val="24"/>
              </w:rPr>
            </w:pPr>
            <w:r w:rsidRPr="0036596E">
              <w:rPr>
                <w:rFonts w:hint="eastAsia"/>
                <w:sz w:val="24"/>
                <w:szCs w:val="24"/>
              </w:rPr>
              <w:t>Hiring fresh graduates</w:t>
            </w:r>
          </w:p>
        </w:tc>
        <w:tc>
          <w:tcPr>
            <w:tcW w:w="4639" w:type="dxa"/>
          </w:tcPr>
          <w:p w14:paraId="49FCE5AF" w14:textId="1E881C4F" w:rsidR="00FD26CC" w:rsidRPr="0036596E" w:rsidRDefault="00FD26CC" w:rsidP="00FD26CC">
            <w:pPr>
              <w:spacing w:after="0" w:line="240" w:lineRule="auto"/>
              <w:rPr>
                <w:sz w:val="24"/>
                <w:szCs w:val="24"/>
              </w:rPr>
            </w:pPr>
            <w:r w:rsidRPr="0036596E">
              <w:t>Graduating in the end of 2017</w:t>
            </w:r>
          </w:p>
        </w:tc>
      </w:tr>
      <w:tr w:rsidR="00FD26CC" w:rsidRPr="0036596E" w14:paraId="38B20A4D" w14:textId="77777777" w:rsidTr="00FD26CC">
        <w:trPr>
          <w:trHeight w:val="599"/>
        </w:trPr>
        <w:tc>
          <w:tcPr>
            <w:tcW w:w="4603" w:type="dxa"/>
          </w:tcPr>
          <w:p w14:paraId="6F004E50" w14:textId="19A9D357" w:rsidR="00FD26CC" w:rsidRPr="0036596E" w:rsidRDefault="00FD26CC" w:rsidP="00FD26CC">
            <w:pPr>
              <w:spacing w:after="0" w:line="240" w:lineRule="auto"/>
              <w:rPr>
                <w:sz w:val="24"/>
                <w:szCs w:val="24"/>
              </w:rPr>
            </w:pPr>
            <w:r w:rsidRPr="0036596E">
              <w:rPr>
                <w:rFonts w:hint="eastAsia"/>
                <w:sz w:val="24"/>
                <w:szCs w:val="24"/>
              </w:rPr>
              <w:t>Programming and Software development industry</w:t>
            </w:r>
          </w:p>
        </w:tc>
        <w:tc>
          <w:tcPr>
            <w:tcW w:w="4639" w:type="dxa"/>
          </w:tcPr>
          <w:p w14:paraId="79C9403B" w14:textId="73ACEF5E" w:rsidR="00FD26CC" w:rsidRPr="0036596E" w:rsidRDefault="00FD26CC" w:rsidP="00FD26CC">
            <w:pPr>
              <w:spacing w:after="0" w:line="240" w:lineRule="auto"/>
              <w:rPr>
                <w:sz w:val="24"/>
                <w:szCs w:val="24"/>
              </w:rPr>
            </w:pPr>
            <w:r w:rsidRPr="0036596E">
              <w:t>Being in Computer Programming Developer course</w:t>
            </w:r>
          </w:p>
        </w:tc>
      </w:tr>
      <w:tr w:rsidR="00FD26CC" w:rsidRPr="0036596E" w14:paraId="56AEAF95" w14:textId="77777777" w:rsidTr="00FD26CC">
        <w:trPr>
          <w:trHeight w:val="599"/>
        </w:trPr>
        <w:tc>
          <w:tcPr>
            <w:tcW w:w="4603" w:type="dxa"/>
          </w:tcPr>
          <w:p w14:paraId="2141F0FC" w14:textId="2D6B3547" w:rsidR="00FD26CC" w:rsidRPr="0036596E" w:rsidRDefault="00FD26CC" w:rsidP="00FD26CC">
            <w:pPr>
              <w:spacing w:after="0" w:line="240" w:lineRule="auto"/>
              <w:rPr>
                <w:sz w:val="24"/>
                <w:szCs w:val="24"/>
              </w:rPr>
            </w:pPr>
            <w:r w:rsidRPr="0036596E">
              <w:rPr>
                <w:rFonts w:hint="eastAsia"/>
                <w:sz w:val="24"/>
                <w:szCs w:val="24"/>
              </w:rPr>
              <w:t>Passion for coding</w:t>
            </w:r>
          </w:p>
        </w:tc>
        <w:tc>
          <w:tcPr>
            <w:tcW w:w="4639" w:type="dxa"/>
          </w:tcPr>
          <w:p w14:paraId="79C6B22F" w14:textId="46BB32AF" w:rsidR="00FD26CC" w:rsidRPr="0036596E" w:rsidRDefault="00FD26CC" w:rsidP="00FD26CC">
            <w:pPr>
              <w:spacing w:after="0" w:line="240" w:lineRule="auto"/>
              <w:rPr>
                <w:sz w:val="24"/>
                <w:szCs w:val="24"/>
              </w:rPr>
            </w:pPr>
            <w:r w:rsidRPr="0036596E">
              <w:t>Completing in all coding assignment and project in college and professional projects</w:t>
            </w:r>
          </w:p>
        </w:tc>
      </w:tr>
      <w:tr w:rsidR="00FD26CC" w:rsidRPr="0036596E" w14:paraId="3659D878" w14:textId="77777777" w:rsidTr="00FD26CC">
        <w:trPr>
          <w:trHeight w:val="599"/>
        </w:trPr>
        <w:tc>
          <w:tcPr>
            <w:tcW w:w="4603" w:type="dxa"/>
          </w:tcPr>
          <w:p w14:paraId="0692C05F" w14:textId="691E4025" w:rsidR="00FD26CC" w:rsidRPr="0036596E" w:rsidRDefault="00FD26CC" w:rsidP="00FD26CC">
            <w:pPr>
              <w:spacing w:after="0" w:line="240" w:lineRule="auto"/>
              <w:rPr>
                <w:sz w:val="24"/>
                <w:szCs w:val="24"/>
              </w:rPr>
            </w:pPr>
            <w:r w:rsidRPr="0036596E">
              <w:rPr>
                <w:rFonts w:hint="eastAsia"/>
                <w:sz w:val="24"/>
                <w:szCs w:val="24"/>
              </w:rPr>
              <w:t>Java</w:t>
            </w:r>
          </w:p>
        </w:tc>
        <w:tc>
          <w:tcPr>
            <w:tcW w:w="4639" w:type="dxa"/>
          </w:tcPr>
          <w:p w14:paraId="46EABCCD" w14:textId="51666D46" w:rsidR="00FD26CC" w:rsidRPr="0036596E" w:rsidRDefault="00FD26CC" w:rsidP="00FD26CC">
            <w:pPr>
              <w:spacing w:after="0" w:line="240" w:lineRule="auto"/>
              <w:rPr>
                <w:sz w:val="24"/>
                <w:szCs w:val="24"/>
              </w:rPr>
            </w:pPr>
            <w:r w:rsidRPr="0036596E">
              <w:t>Using Java language for nearly 10 years</w:t>
            </w:r>
          </w:p>
        </w:tc>
      </w:tr>
      <w:tr w:rsidR="00FD26CC" w:rsidRPr="0036596E" w14:paraId="164CA35A" w14:textId="77777777" w:rsidTr="00FD26CC">
        <w:trPr>
          <w:trHeight w:val="599"/>
        </w:trPr>
        <w:tc>
          <w:tcPr>
            <w:tcW w:w="4603" w:type="dxa"/>
          </w:tcPr>
          <w:p w14:paraId="2FD23ED3" w14:textId="66AB2B39" w:rsidR="00FD26CC" w:rsidRPr="0036596E" w:rsidRDefault="00FD26CC" w:rsidP="00FD26CC">
            <w:pPr>
              <w:spacing w:after="0" w:line="240" w:lineRule="auto"/>
              <w:rPr>
                <w:sz w:val="24"/>
                <w:szCs w:val="24"/>
              </w:rPr>
            </w:pPr>
            <w:r w:rsidRPr="0036596E">
              <w:rPr>
                <w:rFonts w:hint="eastAsia"/>
                <w:sz w:val="24"/>
                <w:szCs w:val="24"/>
              </w:rPr>
              <w:t>Database</w:t>
            </w:r>
          </w:p>
        </w:tc>
        <w:tc>
          <w:tcPr>
            <w:tcW w:w="4639" w:type="dxa"/>
          </w:tcPr>
          <w:p w14:paraId="2FC0E637" w14:textId="4315C79C" w:rsidR="00FD26CC" w:rsidRPr="0036596E" w:rsidRDefault="00FD26CC" w:rsidP="00FD26CC">
            <w:pPr>
              <w:spacing w:after="0" w:line="240" w:lineRule="auto"/>
              <w:rPr>
                <w:sz w:val="24"/>
                <w:szCs w:val="24"/>
              </w:rPr>
            </w:pPr>
            <w:r w:rsidRPr="0036596E">
              <w:t>Using Oracle database for nearly 10 years</w:t>
            </w:r>
          </w:p>
        </w:tc>
      </w:tr>
      <w:tr w:rsidR="00FD26CC" w:rsidRPr="0036596E" w14:paraId="3E783203" w14:textId="77777777" w:rsidTr="00FD26CC">
        <w:trPr>
          <w:trHeight w:val="599"/>
        </w:trPr>
        <w:tc>
          <w:tcPr>
            <w:tcW w:w="4603" w:type="dxa"/>
          </w:tcPr>
          <w:p w14:paraId="15235F3B" w14:textId="0E792DC4" w:rsidR="00FD26CC" w:rsidRPr="0036596E" w:rsidRDefault="00FD26CC" w:rsidP="00FD26CC">
            <w:pPr>
              <w:spacing w:after="0" w:line="240" w:lineRule="auto"/>
              <w:rPr>
                <w:sz w:val="24"/>
                <w:szCs w:val="24"/>
                <w:lang w:eastAsia="ko-KR"/>
              </w:rPr>
            </w:pPr>
            <w:r w:rsidRPr="0036596E">
              <w:rPr>
                <w:rFonts w:hint="eastAsia"/>
                <w:sz w:val="24"/>
                <w:szCs w:val="24"/>
                <w:lang w:eastAsia="ko-KR"/>
              </w:rPr>
              <w:t>consulting</w:t>
            </w:r>
          </w:p>
        </w:tc>
        <w:tc>
          <w:tcPr>
            <w:tcW w:w="4639" w:type="dxa"/>
          </w:tcPr>
          <w:p w14:paraId="0909225E" w14:textId="12E0CDA2" w:rsidR="00FD26CC" w:rsidRPr="0036596E" w:rsidRDefault="00FD26CC" w:rsidP="00FD26CC">
            <w:pPr>
              <w:spacing w:after="0" w:line="240" w:lineRule="auto"/>
              <w:rPr>
                <w:sz w:val="24"/>
                <w:szCs w:val="24"/>
                <w:lang w:eastAsia="ko-KR"/>
              </w:rPr>
            </w:pPr>
            <w:r w:rsidRPr="0036596E">
              <w:t>Future goal</w:t>
            </w:r>
          </w:p>
        </w:tc>
      </w:tr>
      <w:tr w:rsidR="00931DD6" w:rsidRPr="0036596E" w14:paraId="407714A8" w14:textId="77777777" w:rsidTr="00FD26CC">
        <w:trPr>
          <w:trHeight w:val="599"/>
        </w:trPr>
        <w:tc>
          <w:tcPr>
            <w:tcW w:w="4603" w:type="dxa"/>
          </w:tcPr>
          <w:p w14:paraId="242369F8" w14:textId="77777777" w:rsidR="00931DD6" w:rsidRPr="0036596E" w:rsidRDefault="00931DD6" w:rsidP="002939E9">
            <w:pPr>
              <w:spacing w:after="0" w:line="240" w:lineRule="auto"/>
              <w:rPr>
                <w:sz w:val="24"/>
                <w:szCs w:val="24"/>
              </w:rPr>
            </w:pPr>
          </w:p>
        </w:tc>
        <w:tc>
          <w:tcPr>
            <w:tcW w:w="4639" w:type="dxa"/>
          </w:tcPr>
          <w:p w14:paraId="7DA51081" w14:textId="77777777" w:rsidR="00931DD6" w:rsidRPr="0036596E" w:rsidRDefault="00931DD6" w:rsidP="002939E9">
            <w:pPr>
              <w:spacing w:after="0" w:line="240" w:lineRule="auto"/>
              <w:rPr>
                <w:sz w:val="24"/>
                <w:szCs w:val="24"/>
              </w:rPr>
            </w:pPr>
          </w:p>
        </w:tc>
      </w:tr>
    </w:tbl>
    <w:p w14:paraId="33604B2C" w14:textId="77777777" w:rsidR="002939E9" w:rsidRPr="0036596E" w:rsidRDefault="00713EE9" w:rsidP="00DB6028">
      <w:pPr>
        <w:spacing w:after="120" w:line="240" w:lineRule="auto"/>
        <w:rPr>
          <w:sz w:val="24"/>
          <w:szCs w:val="24"/>
        </w:rPr>
      </w:pPr>
      <w:r w:rsidRPr="0036596E">
        <w:rPr>
          <w:sz w:val="24"/>
          <w:szCs w:val="24"/>
        </w:rPr>
        <w:t>* Note: You should add rows to this table if you need more space for additional keywords.</w:t>
      </w:r>
    </w:p>
    <w:tbl>
      <w:tblPr>
        <w:tblStyle w:val="TableGrid"/>
        <w:tblW w:w="0" w:type="auto"/>
        <w:tblLook w:val="04A0" w:firstRow="1" w:lastRow="0" w:firstColumn="1" w:lastColumn="0" w:noHBand="0" w:noVBand="1"/>
      </w:tblPr>
      <w:tblGrid>
        <w:gridCol w:w="9350"/>
      </w:tblGrid>
      <w:tr w:rsidR="00713EE9" w:rsidRPr="0036596E" w14:paraId="48A81514" w14:textId="77777777" w:rsidTr="00713EE9">
        <w:tc>
          <w:tcPr>
            <w:tcW w:w="9576" w:type="dxa"/>
          </w:tcPr>
          <w:p w14:paraId="10309E2B" w14:textId="77777777" w:rsidR="00713EE9" w:rsidRPr="0036596E" w:rsidRDefault="00713EE9" w:rsidP="00713EE9">
            <w:pPr>
              <w:numPr>
                <w:ilvl w:val="0"/>
                <w:numId w:val="11"/>
              </w:numPr>
              <w:ind w:left="360"/>
              <w:rPr>
                <w:b/>
                <w:sz w:val="24"/>
                <w:szCs w:val="24"/>
              </w:rPr>
            </w:pPr>
            <w:r w:rsidRPr="0036596E">
              <w:rPr>
                <w:b/>
                <w:sz w:val="24"/>
                <w:szCs w:val="24"/>
              </w:rPr>
              <w:t>Considering the left column, what does the essential need of this company seem to be?</w:t>
            </w:r>
          </w:p>
          <w:p w14:paraId="488B2AC4" w14:textId="4920F78E" w:rsidR="00713EE9" w:rsidRPr="0036596E" w:rsidRDefault="00776629" w:rsidP="00713EE9">
            <w:pPr>
              <w:tabs>
                <w:tab w:val="left" w:pos="1725"/>
              </w:tabs>
              <w:rPr>
                <w:sz w:val="24"/>
                <w:szCs w:val="24"/>
              </w:rPr>
            </w:pPr>
            <w:r w:rsidRPr="0036596E">
              <w:rPr>
                <w:sz w:val="24"/>
                <w:szCs w:val="24"/>
              </w:rPr>
              <w:t>This company requires 2 essential needs; one is they needs the IT technology skills; the second is the passion of developing programming.</w:t>
            </w:r>
          </w:p>
          <w:p w14:paraId="1DF4853C" w14:textId="77777777" w:rsidR="00713EE9" w:rsidRPr="0036596E" w:rsidRDefault="00713EE9" w:rsidP="00713EE9">
            <w:pPr>
              <w:tabs>
                <w:tab w:val="left" w:pos="1725"/>
              </w:tabs>
              <w:rPr>
                <w:sz w:val="24"/>
                <w:szCs w:val="24"/>
              </w:rPr>
            </w:pPr>
          </w:p>
        </w:tc>
      </w:tr>
      <w:tr w:rsidR="00713EE9" w:rsidRPr="0036596E" w14:paraId="50691153" w14:textId="77777777" w:rsidTr="00713EE9">
        <w:tc>
          <w:tcPr>
            <w:tcW w:w="9576" w:type="dxa"/>
          </w:tcPr>
          <w:p w14:paraId="733D88A3" w14:textId="77777777" w:rsidR="00713EE9" w:rsidRPr="0036596E" w:rsidRDefault="00713EE9" w:rsidP="00713EE9">
            <w:pPr>
              <w:numPr>
                <w:ilvl w:val="0"/>
                <w:numId w:val="11"/>
              </w:numPr>
              <w:ind w:left="360"/>
              <w:rPr>
                <w:b/>
                <w:sz w:val="24"/>
                <w:szCs w:val="24"/>
              </w:rPr>
            </w:pPr>
            <w:r w:rsidRPr="0036596E">
              <w:rPr>
                <w:b/>
                <w:sz w:val="24"/>
                <w:szCs w:val="24"/>
              </w:rPr>
              <w:t>Considering the right column, where do you need more evidence of your qualifications?</w:t>
            </w:r>
          </w:p>
          <w:p w14:paraId="66C099DC" w14:textId="36FF3CAC" w:rsidR="00713EE9" w:rsidRPr="0036596E" w:rsidRDefault="004A2197" w:rsidP="00931DD6">
            <w:pPr>
              <w:rPr>
                <w:sz w:val="24"/>
                <w:szCs w:val="24"/>
              </w:rPr>
            </w:pPr>
            <w:r w:rsidRPr="0036596E">
              <w:rPr>
                <w:sz w:val="24"/>
                <w:szCs w:val="24"/>
              </w:rPr>
              <w:t>The more evidence of the working experience in IT field should be provided.</w:t>
            </w:r>
          </w:p>
          <w:p w14:paraId="05DB7D78" w14:textId="77777777" w:rsidR="00713EE9" w:rsidRPr="0036596E" w:rsidRDefault="00713EE9" w:rsidP="00931DD6">
            <w:pPr>
              <w:rPr>
                <w:sz w:val="24"/>
                <w:szCs w:val="24"/>
              </w:rPr>
            </w:pPr>
          </w:p>
        </w:tc>
      </w:tr>
    </w:tbl>
    <w:p w14:paraId="69CA87D9" w14:textId="2479B0AA" w:rsidR="00DB6028" w:rsidRPr="0036596E" w:rsidRDefault="00DB6028" w:rsidP="00DB6028">
      <w:pPr>
        <w:spacing w:after="0" w:line="240" w:lineRule="auto"/>
        <w:rPr>
          <w:rFonts w:eastAsia="Times New Roman" w:cs="Times New Roman"/>
          <w:b/>
          <w:bCs/>
          <w:color w:val="000000"/>
          <w:sz w:val="24"/>
          <w:szCs w:val="24"/>
          <w:lang w:eastAsia="en-CA"/>
        </w:rPr>
      </w:pPr>
    </w:p>
    <w:p w14:paraId="19D5251A" w14:textId="77777777" w:rsidR="00C81552" w:rsidRPr="0036596E" w:rsidRDefault="00C81552" w:rsidP="00DB6028">
      <w:pPr>
        <w:spacing w:after="0" w:line="240" w:lineRule="auto"/>
        <w:rPr>
          <w:rFonts w:eastAsia="Times New Roman" w:cs="Times New Roman"/>
          <w:b/>
          <w:bCs/>
          <w:color w:val="000000"/>
          <w:sz w:val="24"/>
          <w:szCs w:val="24"/>
          <w:lang w:eastAsia="en-CA"/>
        </w:rPr>
      </w:pPr>
    </w:p>
    <w:p w14:paraId="19CA82DA" w14:textId="77777777" w:rsidR="002939E9" w:rsidRPr="0036596E" w:rsidRDefault="00DB6028" w:rsidP="00DB6028">
      <w:pPr>
        <w:pStyle w:val="ListParagraph"/>
        <w:numPr>
          <w:ilvl w:val="0"/>
          <w:numId w:val="20"/>
        </w:numPr>
        <w:spacing w:after="0" w:line="240" w:lineRule="auto"/>
        <w:jc w:val="center"/>
        <w:rPr>
          <w:rFonts w:eastAsia="Times New Roman" w:cs="Times New Roman"/>
          <w:b/>
          <w:bCs/>
          <w:color w:val="000000"/>
          <w:sz w:val="24"/>
          <w:szCs w:val="24"/>
          <w:lang w:eastAsia="en-CA"/>
        </w:rPr>
      </w:pPr>
      <w:r w:rsidRPr="0036596E">
        <w:rPr>
          <w:b/>
          <w:sz w:val="24"/>
          <w:szCs w:val="24"/>
        </w:rPr>
        <w:lastRenderedPageBreak/>
        <w:t>C</w:t>
      </w:r>
      <w:r w:rsidR="002939E9" w:rsidRPr="0036596E">
        <w:rPr>
          <w:b/>
          <w:sz w:val="24"/>
          <w:szCs w:val="24"/>
        </w:rPr>
        <w:t>ompany r</w:t>
      </w:r>
      <w:r w:rsidR="00B35375" w:rsidRPr="0036596E">
        <w:rPr>
          <w:b/>
          <w:sz w:val="24"/>
          <w:szCs w:val="24"/>
        </w:rPr>
        <w:t>ese</w:t>
      </w:r>
      <w:r w:rsidR="002939E9" w:rsidRPr="0036596E">
        <w:rPr>
          <w:b/>
          <w:sz w:val="24"/>
          <w:szCs w:val="24"/>
        </w:rPr>
        <w:t>arch</w:t>
      </w:r>
    </w:p>
    <w:p w14:paraId="090A91B5" w14:textId="77777777" w:rsidR="002939E9" w:rsidRPr="0036596E" w:rsidRDefault="002939E9" w:rsidP="002939E9">
      <w:pPr>
        <w:spacing w:after="0" w:line="240" w:lineRule="auto"/>
        <w:rPr>
          <w:rFonts w:eastAsia="Times New Roman" w:cs="Times New Roman"/>
          <w:b/>
          <w:bCs/>
          <w:color w:val="000000"/>
          <w:sz w:val="24"/>
          <w:szCs w:val="24"/>
          <w:lang w:eastAsia="en-CA"/>
        </w:rPr>
      </w:pPr>
    </w:p>
    <w:p w14:paraId="75847C2E" w14:textId="77777777" w:rsidR="00621CB5" w:rsidRPr="0036596E" w:rsidRDefault="00DB6028" w:rsidP="00621CB5">
      <w:pPr>
        <w:spacing w:after="0" w:line="240" w:lineRule="auto"/>
        <w:rPr>
          <w:b/>
          <w:sz w:val="24"/>
          <w:szCs w:val="24"/>
        </w:rPr>
      </w:pPr>
      <w:r w:rsidRPr="0036596E">
        <w:rPr>
          <w:b/>
          <w:sz w:val="24"/>
          <w:szCs w:val="24"/>
        </w:rPr>
        <w:t>SOURCES FOR COMPANY INFORMATION:</w:t>
      </w:r>
    </w:p>
    <w:p w14:paraId="769CF016" w14:textId="77777777" w:rsidR="00DB6028" w:rsidRPr="0036596E" w:rsidRDefault="00DB6028" w:rsidP="00621CB5">
      <w:pPr>
        <w:spacing w:after="0" w:line="240" w:lineRule="auto"/>
        <w:rPr>
          <w:b/>
          <w:sz w:val="24"/>
          <w:szCs w:val="24"/>
        </w:rPr>
      </w:pPr>
    </w:p>
    <w:p w14:paraId="7DB37419" w14:textId="77777777" w:rsidR="00621CB5" w:rsidRPr="0036596E" w:rsidRDefault="00621CB5" w:rsidP="00621CB5">
      <w:pPr>
        <w:pStyle w:val="ListParagraph"/>
        <w:numPr>
          <w:ilvl w:val="0"/>
          <w:numId w:val="6"/>
        </w:numPr>
        <w:spacing w:after="0" w:line="240" w:lineRule="auto"/>
        <w:ind w:left="360"/>
        <w:rPr>
          <w:sz w:val="24"/>
          <w:szCs w:val="24"/>
        </w:rPr>
      </w:pPr>
      <w:r w:rsidRPr="0036596E">
        <w:rPr>
          <w:sz w:val="24"/>
          <w:szCs w:val="24"/>
        </w:rPr>
        <w:t>The company website – for basic facts about the company and what it does</w:t>
      </w:r>
    </w:p>
    <w:p w14:paraId="6879E9E0" w14:textId="77777777" w:rsidR="00621CB5" w:rsidRPr="0036596E" w:rsidRDefault="00621CB5" w:rsidP="00621CB5">
      <w:pPr>
        <w:pStyle w:val="ListParagraph"/>
        <w:numPr>
          <w:ilvl w:val="0"/>
          <w:numId w:val="6"/>
        </w:numPr>
        <w:spacing w:after="0" w:line="240" w:lineRule="auto"/>
        <w:ind w:left="360"/>
        <w:rPr>
          <w:sz w:val="24"/>
          <w:szCs w:val="24"/>
        </w:rPr>
      </w:pPr>
      <w:r w:rsidRPr="0036596E">
        <w:rPr>
          <w:sz w:val="24"/>
          <w:szCs w:val="24"/>
        </w:rPr>
        <w:t>Google – can yield information about the company’s place in its industry sector and competitors</w:t>
      </w:r>
    </w:p>
    <w:p w14:paraId="280E2DE3" w14:textId="77777777" w:rsidR="00621CB5" w:rsidRPr="0036596E" w:rsidRDefault="00621CB5" w:rsidP="00621CB5">
      <w:pPr>
        <w:pStyle w:val="ListParagraph"/>
        <w:numPr>
          <w:ilvl w:val="0"/>
          <w:numId w:val="6"/>
        </w:numPr>
        <w:spacing w:after="0" w:line="240" w:lineRule="auto"/>
        <w:ind w:left="360"/>
        <w:rPr>
          <w:sz w:val="24"/>
          <w:szCs w:val="24"/>
        </w:rPr>
      </w:pPr>
      <w:r w:rsidRPr="0036596E">
        <w:rPr>
          <w:sz w:val="24"/>
          <w:szCs w:val="24"/>
        </w:rPr>
        <w:t>LinkedIn – for information about current employees and executives; also offers some company profiles</w:t>
      </w:r>
    </w:p>
    <w:p w14:paraId="43032C70" w14:textId="77777777" w:rsidR="00621CB5" w:rsidRPr="0036596E" w:rsidRDefault="00621CB5" w:rsidP="00621CB5">
      <w:pPr>
        <w:pStyle w:val="ListParagraph"/>
        <w:numPr>
          <w:ilvl w:val="0"/>
          <w:numId w:val="6"/>
        </w:numPr>
        <w:spacing w:after="0" w:line="240" w:lineRule="auto"/>
        <w:ind w:left="360"/>
        <w:rPr>
          <w:sz w:val="24"/>
          <w:szCs w:val="24"/>
        </w:rPr>
      </w:pPr>
      <w:r w:rsidRPr="0036596E">
        <w:rPr>
          <w:sz w:val="24"/>
          <w:szCs w:val="24"/>
        </w:rPr>
        <w:t>Facebook and Twitter – liking or following the company can help identify its latest promotions, but can also offers clues about corporate news and structure</w:t>
      </w:r>
    </w:p>
    <w:p w14:paraId="6BCCAFC2" w14:textId="77777777" w:rsidR="00621CB5" w:rsidRPr="0036596E" w:rsidRDefault="00621CB5" w:rsidP="00621CB5">
      <w:pPr>
        <w:pStyle w:val="ListParagraph"/>
        <w:numPr>
          <w:ilvl w:val="0"/>
          <w:numId w:val="6"/>
        </w:numPr>
        <w:spacing w:after="0" w:line="240" w:lineRule="auto"/>
        <w:ind w:left="360"/>
        <w:rPr>
          <w:sz w:val="24"/>
          <w:szCs w:val="24"/>
        </w:rPr>
      </w:pPr>
      <w:r w:rsidRPr="0036596E">
        <w:rPr>
          <w:sz w:val="24"/>
          <w:szCs w:val="24"/>
        </w:rPr>
        <w:t>Seneca Libraries – access to news and current events databases will allow you to search for recent and historical company news</w:t>
      </w:r>
    </w:p>
    <w:p w14:paraId="267F94F9" w14:textId="77777777" w:rsidR="00621CB5" w:rsidRPr="0036596E" w:rsidRDefault="00090973" w:rsidP="00621CB5">
      <w:pPr>
        <w:pStyle w:val="ListParagraph"/>
        <w:numPr>
          <w:ilvl w:val="0"/>
          <w:numId w:val="6"/>
        </w:numPr>
        <w:spacing w:after="0" w:line="240" w:lineRule="auto"/>
        <w:ind w:left="360"/>
        <w:rPr>
          <w:sz w:val="24"/>
          <w:szCs w:val="24"/>
        </w:rPr>
      </w:pPr>
      <w:hyperlink r:id="rId8" w:history="1">
        <w:r w:rsidR="00621CB5" w:rsidRPr="0036596E">
          <w:rPr>
            <w:rStyle w:val="Hyperlink"/>
            <w:sz w:val="24"/>
            <w:szCs w:val="24"/>
          </w:rPr>
          <w:t>www.glassdoor.ca</w:t>
        </w:r>
      </w:hyperlink>
      <w:r w:rsidR="00621CB5" w:rsidRPr="0036596E">
        <w:rPr>
          <w:sz w:val="24"/>
          <w:szCs w:val="24"/>
        </w:rPr>
        <w:t xml:space="preserve"> - provides information on salaries and likely interview questions for a range of Canadian companies</w:t>
      </w:r>
    </w:p>
    <w:p w14:paraId="0782D2BA" w14:textId="77777777" w:rsidR="00621CB5" w:rsidRPr="0036596E" w:rsidRDefault="00621CB5" w:rsidP="00621CB5">
      <w:pPr>
        <w:pStyle w:val="ListParagraph"/>
        <w:numPr>
          <w:ilvl w:val="0"/>
          <w:numId w:val="6"/>
        </w:numPr>
        <w:spacing w:after="0" w:line="240" w:lineRule="auto"/>
        <w:ind w:left="360"/>
        <w:rPr>
          <w:sz w:val="24"/>
          <w:szCs w:val="24"/>
        </w:rPr>
      </w:pPr>
      <w:r w:rsidRPr="0036596E">
        <w:rPr>
          <w:sz w:val="24"/>
          <w:szCs w:val="24"/>
        </w:rPr>
        <w:t>Your network – do you know anyone who knows anyone who works for the company? Try to find out anything you can about their experiences working there.</w:t>
      </w:r>
    </w:p>
    <w:p w14:paraId="40DADAE0" w14:textId="77777777" w:rsidR="00621CB5" w:rsidRPr="0036596E" w:rsidRDefault="00621CB5" w:rsidP="00621CB5">
      <w:pPr>
        <w:pStyle w:val="ListParagraph"/>
        <w:numPr>
          <w:ilvl w:val="0"/>
          <w:numId w:val="6"/>
        </w:numPr>
        <w:spacing w:after="0" w:line="240" w:lineRule="auto"/>
        <w:ind w:left="360"/>
        <w:rPr>
          <w:sz w:val="24"/>
          <w:szCs w:val="24"/>
        </w:rPr>
      </w:pPr>
      <w:r w:rsidRPr="0036596E">
        <w:rPr>
          <w:sz w:val="24"/>
          <w:szCs w:val="24"/>
        </w:rPr>
        <w:t>Telephone the company and ask for more information, or where to find more information – explain that you are interested in the position (or that you are a student with a company research assignment) but have a few questions about the company (these should only be the questions you haven’t already found answers for; do not annoy your prospective employer by interviewing him/her!). Be careful not to be interviewed while you’re on the phone – you have not applied yet (if you need to, make up any excuse to get off the phone: another call, an appointment – but be polite) and your candidacy should not be considered until you do apply!</w:t>
      </w:r>
    </w:p>
    <w:p w14:paraId="270B8AC9" w14:textId="77777777" w:rsidR="00621CB5" w:rsidRPr="0036596E" w:rsidRDefault="00621CB5" w:rsidP="002939E9">
      <w:pPr>
        <w:spacing w:after="0" w:line="240" w:lineRule="auto"/>
        <w:rPr>
          <w:sz w:val="24"/>
          <w:szCs w:val="24"/>
        </w:rPr>
      </w:pPr>
    </w:p>
    <w:p w14:paraId="00D7F878" w14:textId="77777777" w:rsidR="00621CB5" w:rsidRPr="0036596E" w:rsidRDefault="00621CB5" w:rsidP="002939E9">
      <w:pPr>
        <w:spacing w:after="0" w:line="240" w:lineRule="auto"/>
        <w:rPr>
          <w:b/>
          <w:sz w:val="24"/>
          <w:szCs w:val="24"/>
        </w:rPr>
      </w:pPr>
      <w:r w:rsidRPr="0036596E">
        <w:rPr>
          <w:b/>
          <w:sz w:val="24"/>
          <w:szCs w:val="24"/>
        </w:rPr>
        <w:t>GUIDELINES</w:t>
      </w:r>
      <w:r w:rsidR="00DB6028" w:rsidRPr="0036596E">
        <w:rPr>
          <w:b/>
          <w:sz w:val="24"/>
          <w:szCs w:val="24"/>
        </w:rPr>
        <w:t>:</w:t>
      </w:r>
    </w:p>
    <w:p w14:paraId="7863D6F3" w14:textId="77777777" w:rsidR="00621CB5" w:rsidRPr="0036596E" w:rsidRDefault="00621CB5" w:rsidP="00621CB5">
      <w:pPr>
        <w:spacing w:after="0" w:line="240" w:lineRule="auto"/>
        <w:rPr>
          <w:b/>
          <w:sz w:val="24"/>
          <w:szCs w:val="24"/>
        </w:rPr>
      </w:pPr>
    </w:p>
    <w:p w14:paraId="293A33CC" w14:textId="77777777" w:rsidR="00621CB5" w:rsidRPr="0036596E" w:rsidRDefault="00621CB5" w:rsidP="00621CB5">
      <w:pPr>
        <w:spacing w:after="0" w:line="240" w:lineRule="auto"/>
        <w:rPr>
          <w:sz w:val="24"/>
          <w:szCs w:val="24"/>
        </w:rPr>
      </w:pPr>
      <w:r w:rsidRPr="0036596E">
        <w:rPr>
          <w:b/>
          <w:sz w:val="24"/>
          <w:szCs w:val="24"/>
        </w:rPr>
        <w:t xml:space="preserve">STEP 1: </w:t>
      </w:r>
      <w:r w:rsidRPr="0036596E">
        <w:rPr>
          <w:sz w:val="24"/>
          <w:szCs w:val="24"/>
        </w:rPr>
        <w:t>Spend 15-20 minutes “power-researching” and making brief notes in response to the questions that follow about the industry, the prospective employer, and the position.</w:t>
      </w:r>
    </w:p>
    <w:p w14:paraId="38E1E05E" w14:textId="77777777" w:rsidR="00621CB5" w:rsidRPr="0036596E" w:rsidRDefault="00621CB5" w:rsidP="00621CB5">
      <w:pPr>
        <w:pStyle w:val="ListParagraph"/>
        <w:numPr>
          <w:ilvl w:val="0"/>
          <w:numId w:val="16"/>
        </w:numPr>
        <w:spacing w:after="0" w:line="240" w:lineRule="auto"/>
        <w:rPr>
          <w:sz w:val="24"/>
          <w:szCs w:val="24"/>
        </w:rPr>
      </w:pPr>
      <w:r w:rsidRPr="0036596E">
        <w:rPr>
          <w:sz w:val="24"/>
          <w:szCs w:val="24"/>
        </w:rPr>
        <w:t>For each answer to each question, identify your source by pasting in the URL for the site where you found the information.</w:t>
      </w:r>
    </w:p>
    <w:p w14:paraId="4C694606" w14:textId="77777777" w:rsidR="00621CB5" w:rsidRPr="0036596E" w:rsidRDefault="00621CB5" w:rsidP="00621CB5">
      <w:pPr>
        <w:pStyle w:val="ListParagraph"/>
        <w:numPr>
          <w:ilvl w:val="0"/>
          <w:numId w:val="16"/>
        </w:numPr>
        <w:spacing w:after="0" w:line="240" w:lineRule="auto"/>
        <w:rPr>
          <w:sz w:val="24"/>
          <w:szCs w:val="24"/>
        </w:rPr>
      </w:pPr>
      <w:r w:rsidRPr="0036596E">
        <w:rPr>
          <w:sz w:val="24"/>
          <w:szCs w:val="24"/>
        </w:rPr>
        <w:t>If you cannot easily find an answer, skip the question and go on to the next.</w:t>
      </w:r>
    </w:p>
    <w:p w14:paraId="7DB01FC7" w14:textId="77777777" w:rsidR="00621CB5" w:rsidRPr="0036596E" w:rsidRDefault="00621CB5" w:rsidP="00621CB5">
      <w:pPr>
        <w:spacing w:after="0" w:line="240" w:lineRule="auto"/>
        <w:rPr>
          <w:b/>
          <w:sz w:val="24"/>
          <w:szCs w:val="24"/>
        </w:rPr>
      </w:pPr>
    </w:p>
    <w:p w14:paraId="68C0200F" w14:textId="77777777" w:rsidR="00621CB5" w:rsidRPr="0036596E" w:rsidRDefault="00621CB5" w:rsidP="00621CB5">
      <w:pPr>
        <w:tabs>
          <w:tab w:val="left" w:pos="2235"/>
        </w:tabs>
        <w:spacing w:after="0" w:line="240" w:lineRule="auto"/>
        <w:rPr>
          <w:sz w:val="24"/>
          <w:szCs w:val="24"/>
        </w:rPr>
      </w:pPr>
      <w:r w:rsidRPr="0036596E">
        <w:rPr>
          <w:b/>
          <w:sz w:val="24"/>
          <w:szCs w:val="24"/>
        </w:rPr>
        <w:t xml:space="preserve">STEP 2: </w:t>
      </w:r>
      <w:r w:rsidRPr="0036596E">
        <w:rPr>
          <w:sz w:val="24"/>
          <w:szCs w:val="24"/>
        </w:rPr>
        <w:t>Go back to the questions you did not find answers for; do some additional research, try alternative information sources.</w:t>
      </w:r>
    </w:p>
    <w:p w14:paraId="2D9AC893" w14:textId="77777777" w:rsidR="00621CB5" w:rsidRPr="0036596E" w:rsidRDefault="00621CB5" w:rsidP="00621CB5">
      <w:pPr>
        <w:pStyle w:val="ListParagraph"/>
        <w:numPr>
          <w:ilvl w:val="0"/>
          <w:numId w:val="17"/>
        </w:numPr>
        <w:tabs>
          <w:tab w:val="left" w:pos="2235"/>
        </w:tabs>
        <w:spacing w:after="0" w:line="240" w:lineRule="auto"/>
        <w:rPr>
          <w:sz w:val="24"/>
          <w:szCs w:val="24"/>
        </w:rPr>
      </w:pPr>
      <w:r w:rsidRPr="0036596E">
        <w:rPr>
          <w:sz w:val="24"/>
          <w:szCs w:val="24"/>
        </w:rPr>
        <w:t>If you still cannot find the answer to a question, list at least 3 sources you looked at to try to find it.</w:t>
      </w:r>
    </w:p>
    <w:p w14:paraId="260D832D" w14:textId="77777777" w:rsidR="00621CB5" w:rsidRPr="0036596E" w:rsidRDefault="00621CB5" w:rsidP="00621CB5">
      <w:pPr>
        <w:tabs>
          <w:tab w:val="left" w:pos="2235"/>
        </w:tabs>
        <w:spacing w:after="0" w:line="240" w:lineRule="auto"/>
        <w:rPr>
          <w:sz w:val="24"/>
          <w:szCs w:val="24"/>
        </w:rPr>
      </w:pPr>
    </w:p>
    <w:p w14:paraId="6F6E0BAB" w14:textId="77777777" w:rsidR="00621CB5" w:rsidRPr="0036596E" w:rsidRDefault="00621CB5" w:rsidP="00621CB5">
      <w:pPr>
        <w:tabs>
          <w:tab w:val="left" w:pos="2235"/>
        </w:tabs>
        <w:spacing w:after="0" w:line="240" w:lineRule="auto"/>
        <w:rPr>
          <w:i/>
          <w:sz w:val="24"/>
          <w:szCs w:val="24"/>
        </w:rPr>
      </w:pPr>
      <w:r w:rsidRPr="0036596E">
        <w:rPr>
          <w:i/>
          <w:sz w:val="24"/>
          <w:szCs w:val="24"/>
        </w:rPr>
        <w:t>NOTE: Do not spend hours researching a question you cannot find an answer for – look at 3 to 5 of the most likely sites, then move on!</w:t>
      </w:r>
    </w:p>
    <w:p w14:paraId="6BC29368" w14:textId="77777777" w:rsidR="00621CB5" w:rsidRPr="0036596E" w:rsidRDefault="00621CB5" w:rsidP="00621CB5">
      <w:pPr>
        <w:tabs>
          <w:tab w:val="left" w:pos="2235"/>
        </w:tabs>
        <w:spacing w:after="0" w:line="240" w:lineRule="auto"/>
        <w:rPr>
          <w:b/>
          <w:sz w:val="24"/>
          <w:szCs w:val="24"/>
        </w:rPr>
      </w:pPr>
    </w:p>
    <w:p w14:paraId="229DF964" w14:textId="63ABA6F0" w:rsidR="00DB6028" w:rsidRPr="0036596E" w:rsidRDefault="00DB6028" w:rsidP="00621CB5">
      <w:pPr>
        <w:tabs>
          <w:tab w:val="left" w:pos="2235"/>
        </w:tabs>
        <w:spacing w:after="0" w:line="240" w:lineRule="auto"/>
        <w:rPr>
          <w:b/>
          <w:sz w:val="24"/>
          <w:szCs w:val="24"/>
        </w:rPr>
      </w:pPr>
    </w:p>
    <w:p w14:paraId="21752781" w14:textId="77777777" w:rsidR="00621CB5" w:rsidRPr="0036596E" w:rsidRDefault="00621CB5" w:rsidP="00621CB5">
      <w:pPr>
        <w:tabs>
          <w:tab w:val="left" w:pos="2235"/>
        </w:tabs>
        <w:spacing w:after="0" w:line="240" w:lineRule="auto"/>
        <w:rPr>
          <w:b/>
          <w:sz w:val="24"/>
          <w:szCs w:val="24"/>
        </w:rPr>
      </w:pPr>
      <w:r w:rsidRPr="0036596E">
        <w:rPr>
          <w:b/>
          <w:sz w:val="24"/>
          <w:szCs w:val="24"/>
        </w:rPr>
        <w:lastRenderedPageBreak/>
        <w:t>THE QUESTIONS:</w:t>
      </w:r>
    </w:p>
    <w:p w14:paraId="26793FDB" w14:textId="77777777" w:rsidR="00931DD6" w:rsidRPr="0036596E" w:rsidRDefault="00931DD6" w:rsidP="002939E9">
      <w:pPr>
        <w:spacing w:after="0" w:line="240" w:lineRule="auto"/>
        <w:rPr>
          <w:sz w:val="24"/>
          <w:szCs w:val="24"/>
        </w:rPr>
      </w:pPr>
    </w:p>
    <w:p w14:paraId="14936CAF" w14:textId="77777777" w:rsidR="00B35375" w:rsidRPr="0036596E" w:rsidRDefault="00B35375" w:rsidP="002939E9">
      <w:pPr>
        <w:spacing w:after="0" w:line="240" w:lineRule="auto"/>
        <w:rPr>
          <w:b/>
          <w:sz w:val="24"/>
          <w:szCs w:val="24"/>
        </w:rPr>
      </w:pPr>
      <w:r w:rsidRPr="0036596E">
        <w:rPr>
          <w:b/>
          <w:sz w:val="24"/>
          <w:szCs w:val="24"/>
        </w:rPr>
        <w:t xml:space="preserve">The </w:t>
      </w:r>
      <w:r w:rsidR="00621CB5" w:rsidRPr="0036596E">
        <w:rPr>
          <w:b/>
          <w:sz w:val="24"/>
          <w:szCs w:val="24"/>
        </w:rPr>
        <w:t>industry</w:t>
      </w:r>
    </w:p>
    <w:p w14:paraId="76BD2AEC" w14:textId="77777777" w:rsidR="00B35375" w:rsidRPr="0036596E" w:rsidRDefault="00B35375" w:rsidP="00621CB5">
      <w:pPr>
        <w:pStyle w:val="ListParagraph"/>
        <w:numPr>
          <w:ilvl w:val="0"/>
          <w:numId w:val="13"/>
        </w:numPr>
        <w:spacing w:after="0" w:line="240" w:lineRule="auto"/>
        <w:ind w:left="360"/>
        <w:rPr>
          <w:sz w:val="24"/>
          <w:szCs w:val="24"/>
        </w:rPr>
      </w:pPr>
      <w:r w:rsidRPr="0036596E">
        <w:rPr>
          <w:sz w:val="24"/>
          <w:szCs w:val="24"/>
        </w:rPr>
        <w:t>What industry does the company belong to? How does this industry earn its profits?</w:t>
      </w:r>
    </w:p>
    <w:p w14:paraId="52248629" w14:textId="5E5BAB2A" w:rsidR="00621CB5" w:rsidRPr="0036596E" w:rsidRDefault="009D5474" w:rsidP="00075876">
      <w:pPr>
        <w:pStyle w:val="ListParagraph"/>
        <w:numPr>
          <w:ilvl w:val="0"/>
          <w:numId w:val="25"/>
        </w:numPr>
        <w:spacing w:after="0" w:line="240" w:lineRule="auto"/>
        <w:rPr>
          <w:sz w:val="24"/>
          <w:szCs w:val="24"/>
        </w:rPr>
      </w:pPr>
      <w:r w:rsidRPr="0036596E">
        <w:rPr>
          <w:sz w:val="24"/>
          <w:szCs w:val="24"/>
        </w:rPr>
        <w:t>This company is in IT industry. This industry earns its revenue through consulting the innovation of the business process and providing IT solutions.</w:t>
      </w:r>
    </w:p>
    <w:p w14:paraId="5E3BB86C" w14:textId="77777777" w:rsidR="00B35375" w:rsidRPr="0036596E" w:rsidRDefault="00B35375" w:rsidP="00621CB5">
      <w:pPr>
        <w:pStyle w:val="ListParagraph"/>
        <w:numPr>
          <w:ilvl w:val="0"/>
          <w:numId w:val="13"/>
        </w:numPr>
        <w:spacing w:after="0" w:line="240" w:lineRule="auto"/>
        <w:ind w:left="360"/>
        <w:rPr>
          <w:sz w:val="24"/>
          <w:szCs w:val="24"/>
        </w:rPr>
      </w:pPr>
      <w:r w:rsidRPr="0036596E">
        <w:rPr>
          <w:sz w:val="24"/>
          <w:szCs w:val="24"/>
        </w:rPr>
        <w:t>What are the trends in this industry?</w:t>
      </w:r>
    </w:p>
    <w:p w14:paraId="341EE5CC" w14:textId="0BF00CD4" w:rsidR="00931DD6" w:rsidRPr="0036596E" w:rsidRDefault="00616F1B" w:rsidP="00075876">
      <w:pPr>
        <w:pStyle w:val="ListParagraph"/>
        <w:numPr>
          <w:ilvl w:val="0"/>
          <w:numId w:val="25"/>
        </w:numPr>
        <w:spacing w:after="0" w:line="240" w:lineRule="auto"/>
        <w:rPr>
          <w:sz w:val="24"/>
          <w:szCs w:val="24"/>
        </w:rPr>
      </w:pPr>
      <w:r>
        <w:rPr>
          <w:rFonts w:hint="eastAsia"/>
          <w:sz w:val="24"/>
          <w:szCs w:val="24"/>
        </w:rPr>
        <w:t xml:space="preserve">The trends in this industry </w:t>
      </w:r>
      <w:r>
        <w:rPr>
          <w:sz w:val="24"/>
          <w:szCs w:val="24"/>
        </w:rPr>
        <w:t>are</w:t>
      </w:r>
      <w:r w:rsidR="0093609F" w:rsidRPr="0036596E">
        <w:rPr>
          <w:sz w:val="24"/>
          <w:szCs w:val="24"/>
        </w:rPr>
        <w:t xml:space="preserve"> use </w:t>
      </w:r>
      <w:r w:rsidR="00546FB9" w:rsidRPr="0036596E">
        <w:rPr>
          <w:rFonts w:hint="eastAsia"/>
          <w:sz w:val="24"/>
          <w:szCs w:val="24"/>
        </w:rPr>
        <w:t xml:space="preserve">up-to-date </w:t>
      </w:r>
      <w:r w:rsidR="00546FB9" w:rsidRPr="0036596E">
        <w:rPr>
          <w:sz w:val="24"/>
          <w:szCs w:val="24"/>
        </w:rPr>
        <w:t xml:space="preserve">IT </w:t>
      </w:r>
      <w:r w:rsidR="00546FB9" w:rsidRPr="0036596E">
        <w:rPr>
          <w:rFonts w:hint="eastAsia"/>
          <w:sz w:val="24"/>
          <w:szCs w:val="24"/>
        </w:rPr>
        <w:t>technology</w:t>
      </w:r>
      <w:r w:rsidR="00546FB9" w:rsidRPr="0036596E">
        <w:rPr>
          <w:sz w:val="24"/>
          <w:szCs w:val="24"/>
        </w:rPr>
        <w:t xml:space="preserve"> such as the latest computer languages.</w:t>
      </w:r>
    </w:p>
    <w:p w14:paraId="20627F6E" w14:textId="77777777" w:rsidR="00B35375" w:rsidRPr="0036596E" w:rsidRDefault="00B35375" w:rsidP="002939E9">
      <w:pPr>
        <w:spacing w:after="0" w:line="240" w:lineRule="auto"/>
        <w:rPr>
          <w:b/>
          <w:sz w:val="24"/>
          <w:szCs w:val="24"/>
        </w:rPr>
      </w:pPr>
      <w:r w:rsidRPr="0036596E">
        <w:rPr>
          <w:b/>
          <w:sz w:val="24"/>
          <w:szCs w:val="24"/>
        </w:rPr>
        <w:t>The p</w:t>
      </w:r>
      <w:r w:rsidR="00E60E70" w:rsidRPr="0036596E">
        <w:rPr>
          <w:b/>
          <w:sz w:val="24"/>
          <w:szCs w:val="24"/>
        </w:rPr>
        <w:t>rospective employer</w:t>
      </w:r>
    </w:p>
    <w:p w14:paraId="7DBF5AE6" w14:textId="77777777" w:rsidR="00B35375" w:rsidRPr="0036596E" w:rsidRDefault="00B35375" w:rsidP="00621CB5">
      <w:pPr>
        <w:pStyle w:val="ListParagraph"/>
        <w:numPr>
          <w:ilvl w:val="0"/>
          <w:numId w:val="14"/>
        </w:numPr>
        <w:spacing w:after="0" w:line="240" w:lineRule="auto"/>
        <w:ind w:left="360"/>
        <w:rPr>
          <w:sz w:val="24"/>
          <w:szCs w:val="24"/>
        </w:rPr>
      </w:pPr>
      <w:r w:rsidRPr="0036596E">
        <w:rPr>
          <w:sz w:val="24"/>
          <w:szCs w:val="24"/>
        </w:rPr>
        <w:t>What are the company’s products/services? Who are its customers?</w:t>
      </w:r>
    </w:p>
    <w:p w14:paraId="310F35BF" w14:textId="0C85895D" w:rsidR="00621CB5" w:rsidRPr="0036596E" w:rsidRDefault="00546FB9" w:rsidP="00546FB9">
      <w:pPr>
        <w:pStyle w:val="ListParagraph"/>
        <w:numPr>
          <w:ilvl w:val="0"/>
          <w:numId w:val="24"/>
        </w:numPr>
        <w:spacing w:after="0" w:line="240" w:lineRule="auto"/>
        <w:rPr>
          <w:sz w:val="24"/>
          <w:szCs w:val="24"/>
        </w:rPr>
      </w:pPr>
      <w:r w:rsidRPr="0036596E">
        <w:rPr>
          <w:rFonts w:hint="eastAsia"/>
          <w:sz w:val="24"/>
          <w:szCs w:val="24"/>
        </w:rPr>
        <w:t>This company</w:t>
      </w:r>
      <w:r w:rsidRPr="0036596E">
        <w:rPr>
          <w:sz w:val="24"/>
          <w:szCs w:val="24"/>
        </w:rPr>
        <w:t>’s service is to provide deep IT technology expertise, help customers optimize business process</w:t>
      </w:r>
      <w:r w:rsidR="006419D4" w:rsidRPr="0036596E">
        <w:rPr>
          <w:sz w:val="24"/>
          <w:szCs w:val="24"/>
        </w:rPr>
        <w:t>.</w:t>
      </w:r>
    </w:p>
    <w:p w14:paraId="467DD834" w14:textId="7171C59C" w:rsidR="00546FB9" w:rsidRPr="0036596E" w:rsidRDefault="00546FB9" w:rsidP="00546FB9">
      <w:pPr>
        <w:pStyle w:val="ListParagraph"/>
        <w:numPr>
          <w:ilvl w:val="0"/>
          <w:numId w:val="24"/>
        </w:numPr>
        <w:spacing w:after="0" w:line="240" w:lineRule="auto"/>
        <w:rPr>
          <w:sz w:val="24"/>
          <w:szCs w:val="24"/>
        </w:rPr>
      </w:pPr>
      <w:r w:rsidRPr="0036596E">
        <w:rPr>
          <w:sz w:val="24"/>
          <w:szCs w:val="24"/>
        </w:rPr>
        <w:t xml:space="preserve">The main customers of this company are the enterprises who have desires to raise the sales revenue by innovating their business process via maximizing usage of the latest technologies. </w:t>
      </w:r>
    </w:p>
    <w:p w14:paraId="2F8DB488" w14:textId="77777777" w:rsidR="00B35375" w:rsidRPr="0036596E" w:rsidRDefault="00B35375" w:rsidP="00621CB5">
      <w:pPr>
        <w:pStyle w:val="ListParagraph"/>
        <w:numPr>
          <w:ilvl w:val="0"/>
          <w:numId w:val="14"/>
        </w:numPr>
        <w:spacing w:after="0" w:line="240" w:lineRule="auto"/>
        <w:ind w:left="360"/>
        <w:rPr>
          <w:sz w:val="24"/>
          <w:szCs w:val="24"/>
        </w:rPr>
      </w:pPr>
      <w:r w:rsidRPr="0036596E">
        <w:rPr>
          <w:sz w:val="24"/>
          <w:szCs w:val="24"/>
        </w:rPr>
        <w:t>What are the company’s values – these are often stated in a mission or values statement, but what other values might be implied?</w:t>
      </w:r>
    </w:p>
    <w:p w14:paraId="6A539E92" w14:textId="43836EF8" w:rsidR="00621CB5" w:rsidRPr="0036596E" w:rsidRDefault="00137AE9" w:rsidP="00616F1B">
      <w:pPr>
        <w:pStyle w:val="ListParagraph"/>
        <w:numPr>
          <w:ilvl w:val="0"/>
          <w:numId w:val="24"/>
        </w:numPr>
        <w:spacing w:after="0" w:line="240" w:lineRule="auto"/>
        <w:rPr>
          <w:sz w:val="24"/>
          <w:szCs w:val="24"/>
        </w:rPr>
      </w:pPr>
      <w:r w:rsidRPr="0036596E">
        <w:rPr>
          <w:rFonts w:hint="eastAsia"/>
          <w:sz w:val="24"/>
          <w:szCs w:val="24"/>
        </w:rPr>
        <w:t>This company</w:t>
      </w:r>
      <w:r w:rsidRPr="0036596E">
        <w:rPr>
          <w:sz w:val="24"/>
          <w:szCs w:val="24"/>
        </w:rPr>
        <w:t>’s values are to help customers optimize business process</w:t>
      </w:r>
      <w:r w:rsidR="002126AD" w:rsidRPr="0036596E">
        <w:rPr>
          <w:sz w:val="24"/>
          <w:szCs w:val="24"/>
        </w:rPr>
        <w:t xml:space="preserve"> </w:t>
      </w:r>
      <w:r w:rsidRPr="0036596E">
        <w:rPr>
          <w:sz w:val="24"/>
          <w:szCs w:val="24"/>
        </w:rPr>
        <w:t xml:space="preserve">and </w:t>
      </w:r>
      <w:r w:rsidR="002126AD" w:rsidRPr="0036596E">
        <w:rPr>
          <w:sz w:val="24"/>
          <w:szCs w:val="24"/>
        </w:rPr>
        <w:t xml:space="preserve">increase the revenue through providing IT </w:t>
      </w:r>
      <w:r w:rsidR="00616F1B" w:rsidRPr="00616F1B">
        <w:rPr>
          <w:sz w:val="24"/>
          <w:szCs w:val="24"/>
        </w:rPr>
        <w:t xml:space="preserve">technical </w:t>
      </w:r>
      <w:r w:rsidR="002126AD" w:rsidRPr="0036596E">
        <w:rPr>
          <w:sz w:val="24"/>
          <w:szCs w:val="24"/>
        </w:rPr>
        <w:t>expertise</w:t>
      </w:r>
      <w:r w:rsidR="00371870" w:rsidRPr="0036596E">
        <w:rPr>
          <w:sz w:val="24"/>
          <w:szCs w:val="24"/>
        </w:rPr>
        <w:t>.</w:t>
      </w:r>
    </w:p>
    <w:p w14:paraId="24F726B9" w14:textId="77777777" w:rsidR="00B35375" w:rsidRPr="0036596E" w:rsidRDefault="00B35375" w:rsidP="00621CB5">
      <w:pPr>
        <w:pStyle w:val="ListParagraph"/>
        <w:numPr>
          <w:ilvl w:val="0"/>
          <w:numId w:val="14"/>
        </w:numPr>
        <w:spacing w:after="0" w:line="240" w:lineRule="auto"/>
        <w:ind w:left="360"/>
        <w:rPr>
          <w:sz w:val="24"/>
          <w:szCs w:val="24"/>
        </w:rPr>
      </w:pPr>
      <w:r w:rsidRPr="0036596E">
        <w:rPr>
          <w:sz w:val="24"/>
          <w:szCs w:val="24"/>
        </w:rPr>
        <w:t>What direction has the company taken in the last 2-5 years? Where might it be headed in the future? What can you find out about its strategic goals, special projects, or new developments?</w:t>
      </w:r>
    </w:p>
    <w:p w14:paraId="38955F53" w14:textId="32CE0ABA" w:rsidR="00621CB5" w:rsidRPr="0036596E" w:rsidRDefault="00B16616" w:rsidP="00B16616">
      <w:pPr>
        <w:pStyle w:val="ListParagraph"/>
        <w:numPr>
          <w:ilvl w:val="0"/>
          <w:numId w:val="24"/>
        </w:numPr>
        <w:spacing w:after="0" w:line="240" w:lineRule="auto"/>
        <w:rPr>
          <w:sz w:val="24"/>
          <w:szCs w:val="24"/>
        </w:rPr>
      </w:pPr>
      <w:r w:rsidRPr="0036596E">
        <w:rPr>
          <w:sz w:val="24"/>
          <w:szCs w:val="24"/>
        </w:rPr>
        <w:t>This company extended into the products space focusing on delivering solutions for Laboratory Information Management Systems in 2014 and announces empanelment with a large Global Consulting Firm focusing on Contract and Full-Time staffing in Canada in 2016.</w:t>
      </w:r>
    </w:p>
    <w:p w14:paraId="5576BE01" w14:textId="77777777" w:rsidR="00B35375" w:rsidRPr="0036596E" w:rsidRDefault="00B35375" w:rsidP="00621CB5">
      <w:pPr>
        <w:pStyle w:val="ListParagraph"/>
        <w:numPr>
          <w:ilvl w:val="0"/>
          <w:numId w:val="14"/>
        </w:numPr>
        <w:spacing w:after="0" w:line="240" w:lineRule="auto"/>
        <w:ind w:left="360"/>
        <w:rPr>
          <w:sz w:val="24"/>
          <w:szCs w:val="24"/>
        </w:rPr>
      </w:pPr>
      <w:r w:rsidRPr="0036596E">
        <w:rPr>
          <w:sz w:val="24"/>
          <w:szCs w:val="24"/>
        </w:rPr>
        <w:t>What is the company’s history? How has it evolved, diversified, or specialized over its lifespan?</w:t>
      </w:r>
    </w:p>
    <w:p w14:paraId="476417CF" w14:textId="5EDBBFDC" w:rsidR="00621CB5" w:rsidRPr="0036596E" w:rsidRDefault="0099729A" w:rsidP="0099729A">
      <w:pPr>
        <w:pStyle w:val="ListParagraph"/>
        <w:numPr>
          <w:ilvl w:val="0"/>
          <w:numId w:val="24"/>
        </w:numPr>
        <w:spacing w:after="0" w:line="240" w:lineRule="auto"/>
        <w:rPr>
          <w:sz w:val="24"/>
          <w:szCs w:val="24"/>
        </w:rPr>
      </w:pPr>
      <w:r w:rsidRPr="0036596E">
        <w:rPr>
          <w:rFonts w:hint="eastAsia"/>
          <w:sz w:val="24"/>
          <w:szCs w:val="24"/>
        </w:rPr>
        <w:t>T</w:t>
      </w:r>
      <w:r w:rsidRPr="0036596E">
        <w:rPr>
          <w:sz w:val="24"/>
          <w:szCs w:val="24"/>
        </w:rPr>
        <w:t>his company</w:t>
      </w:r>
      <w:r w:rsidR="0003369E" w:rsidRPr="0036596E">
        <w:rPr>
          <w:sz w:val="24"/>
          <w:szCs w:val="24"/>
        </w:rPr>
        <w:t>’s history is not long, but it</w:t>
      </w:r>
      <w:r w:rsidRPr="0036596E">
        <w:rPr>
          <w:sz w:val="24"/>
          <w:szCs w:val="24"/>
        </w:rPr>
        <w:t xml:space="preserve"> is extending its business area from developing IT solutions to consulting the company’s business innovation.</w:t>
      </w:r>
    </w:p>
    <w:p w14:paraId="65F24C2B" w14:textId="77777777" w:rsidR="00B35375" w:rsidRPr="0036596E" w:rsidRDefault="00B35375" w:rsidP="00621CB5">
      <w:pPr>
        <w:pStyle w:val="ListParagraph"/>
        <w:numPr>
          <w:ilvl w:val="0"/>
          <w:numId w:val="14"/>
        </w:numPr>
        <w:spacing w:after="0" w:line="240" w:lineRule="auto"/>
        <w:ind w:left="360"/>
        <w:rPr>
          <w:sz w:val="24"/>
          <w:szCs w:val="24"/>
        </w:rPr>
      </w:pPr>
      <w:r w:rsidRPr="0036596E">
        <w:rPr>
          <w:sz w:val="24"/>
          <w:szCs w:val="24"/>
        </w:rPr>
        <w:t>If you are applying to a specific division or department of the company, how does that division/department work within the larger organization? What is it responsible for? Similarly, if the company is a subsidiary of a larger corporation, what role does the company play within the larger corporation’s business(</w:t>
      </w:r>
      <w:proofErr w:type="spellStart"/>
      <w:r w:rsidRPr="0036596E">
        <w:rPr>
          <w:sz w:val="24"/>
          <w:szCs w:val="24"/>
        </w:rPr>
        <w:t>es</w:t>
      </w:r>
      <w:proofErr w:type="spellEnd"/>
      <w:r w:rsidRPr="0036596E">
        <w:rPr>
          <w:sz w:val="24"/>
          <w:szCs w:val="24"/>
        </w:rPr>
        <w:t>)?</w:t>
      </w:r>
    </w:p>
    <w:p w14:paraId="1B610403" w14:textId="0C02312B" w:rsidR="00621CB5" w:rsidRPr="0036596E" w:rsidRDefault="00490D79" w:rsidP="00B061D2">
      <w:pPr>
        <w:pStyle w:val="ListParagraph"/>
        <w:numPr>
          <w:ilvl w:val="0"/>
          <w:numId w:val="24"/>
        </w:numPr>
        <w:spacing w:after="0" w:line="240" w:lineRule="auto"/>
        <w:rPr>
          <w:sz w:val="24"/>
          <w:szCs w:val="24"/>
        </w:rPr>
      </w:pPr>
      <w:r w:rsidRPr="0036596E">
        <w:rPr>
          <w:sz w:val="24"/>
          <w:szCs w:val="24"/>
        </w:rPr>
        <w:t>Division/department in the larger organization shares and supports the main organization’s big picture, and a subsidiary of a larger corporation should work for large company’s goal.</w:t>
      </w:r>
    </w:p>
    <w:p w14:paraId="73E39A43" w14:textId="77777777" w:rsidR="00B35375" w:rsidRPr="0036596E" w:rsidRDefault="00B35375" w:rsidP="00621CB5">
      <w:pPr>
        <w:pStyle w:val="ListParagraph"/>
        <w:numPr>
          <w:ilvl w:val="0"/>
          <w:numId w:val="14"/>
        </w:numPr>
        <w:spacing w:after="0" w:line="240" w:lineRule="auto"/>
        <w:ind w:left="360"/>
        <w:rPr>
          <w:sz w:val="24"/>
          <w:szCs w:val="24"/>
        </w:rPr>
      </w:pPr>
      <w:r w:rsidRPr="0036596E">
        <w:rPr>
          <w:sz w:val="24"/>
          <w:szCs w:val="24"/>
        </w:rPr>
        <w:t>What is the company’s reputation/industry standing? Who are the company’s main competitors? Where does your prospective employer stand with respect to these competitors in terms of financial success, and success of its products/services?</w:t>
      </w:r>
    </w:p>
    <w:p w14:paraId="7DA1FEDD" w14:textId="169C0675" w:rsidR="00621CB5" w:rsidRPr="0036596E" w:rsidRDefault="00B33AD1" w:rsidP="00B33AD1">
      <w:pPr>
        <w:pStyle w:val="ListParagraph"/>
        <w:numPr>
          <w:ilvl w:val="0"/>
          <w:numId w:val="24"/>
        </w:numPr>
        <w:spacing w:after="0" w:line="240" w:lineRule="auto"/>
        <w:rPr>
          <w:sz w:val="24"/>
          <w:szCs w:val="24"/>
        </w:rPr>
      </w:pPr>
      <w:r w:rsidRPr="0036596E">
        <w:rPr>
          <w:rFonts w:hint="eastAsia"/>
          <w:sz w:val="24"/>
          <w:szCs w:val="24"/>
        </w:rPr>
        <w:t xml:space="preserve">This company has the exceptional position in </w:t>
      </w:r>
      <w:r w:rsidRPr="0036596E">
        <w:rPr>
          <w:sz w:val="24"/>
          <w:szCs w:val="24"/>
        </w:rPr>
        <w:t>medical</w:t>
      </w:r>
      <w:r w:rsidRPr="0036596E">
        <w:rPr>
          <w:rFonts w:hint="eastAsia"/>
          <w:sz w:val="24"/>
          <w:szCs w:val="24"/>
        </w:rPr>
        <w:t xml:space="preserve"> </w:t>
      </w:r>
      <w:r w:rsidRPr="0036596E">
        <w:rPr>
          <w:sz w:val="24"/>
          <w:szCs w:val="24"/>
        </w:rPr>
        <w:t xml:space="preserve">IT </w:t>
      </w:r>
      <w:r w:rsidRPr="0036596E">
        <w:rPr>
          <w:rFonts w:hint="eastAsia"/>
          <w:sz w:val="24"/>
          <w:szCs w:val="24"/>
        </w:rPr>
        <w:t>tech</w:t>
      </w:r>
      <w:r w:rsidRPr="0036596E">
        <w:rPr>
          <w:sz w:val="24"/>
          <w:szCs w:val="24"/>
        </w:rPr>
        <w:t>nology. Its competitors are potential</w:t>
      </w:r>
      <w:r w:rsidR="00CB41E4">
        <w:rPr>
          <w:sz w:val="24"/>
          <w:szCs w:val="24"/>
        </w:rPr>
        <w:t>ly big size IT companies who have IT</w:t>
      </w:r>
      <w:r w:rsidRPr="0036596E">
        <w:rPr>
          <w:sz w:val="24"/>
          <w:szCs w:val="24"/>
        </w:rPr>
        <w:t xml:space="preserve"> service infrastructures such as Microsoft, </w:t>
      </w:r>
      <w:r w:rsidRPr="0036596E">
        <w:rPr>
          <w:sz w:val="24"/>
          <w:szCs w:val="24"/>
        </w:rPr>
        <w:lastRenderedPageBreak/>
        <w:t xml:space="preserve">Google, and Oracle. </w:t>
      </w:r>
      <w:r w:rsidR="0079317A" w:rsidRPr="0036596E">
        <w:rPr>
          <w:sz w:val="24"/>
          <w:szCs w:val="24"/>
        </w:rPr>
        <w:t xml:space="preserve">This company is extending its business ground toward </w:t>
      </w:r>
      <w:r w:rsidR="00CB41E4">
        <w:rPr>
          <w:sz w:val="24"/>
          <w:szCs w:val="24"/>
        </w:rPr>
        <w:t xml:space="preserve">the </w:t>
      </w:r>
      <w:r w:rsidR="0079317A" w:rsidRPr="0036596E">
        <w:rPr>
          <w:sz w:val="24"/>
          <w:szCs w:val="24"/>
        </w:rPr>
        <w:t>global market.</w:t>
      </w:r>
    </w:p>
    <w:p w14:paraId="4ABB4E4F" w14:textId="77777777" w:rsidR="00B35375" w:rsidRPr="0036596E" w:rsidRDefault="00B35375" w:rsidP="00621CB5">
      <w:pPr>
        <w:pStyle w:val="ListParagraph"/>
        <w:numPr>
          <w:ilvl w:val="0"/>
          <w:numId w:val="14"/>
        </w:numPr>
        <w:spacing w:after="0" w:line="240" w:lineRule="auto"/>
        <w:ind w:left="360"/>
        <w:rPr>
          <w:sz w:val="24"/>
          <w:szCs w:val="24"/>
        </w:rPr>
      </w:pPr>
      <w:r w:rsidRPr="0036596E">
        <w:rPr>
          <w:sz w:val="24"/>
          <w:szCs w:val="24"/>
        </w:rPr>
        <w:t>How many people does the company employ? In what departments/divisions is it growing? Have there been recent layoffs?</w:t>
      </w:r>
    </w:p>
    <w:p w14:paraId="0EB80771" w14:textId="094A8690" w:rsidR="00DB6028" w:rsidRPr="0036596E" w:rsidRDefault="007100DB" w:rsidP="007100DB">
      <w:pPr>
        <w:pStyle w:val="ListParagraph"/>
        <w:numPr>
          <w:ilvl w:val="0"/>
          <w:numId w:val="24"/>
        </w:numPr>
        <w:spacing w:after="0" w:line="240" w:lineRule="auto"/>
        <w:rPr>
          <w:sz w:val="24"/>
          <w:szCs w:val="24"/>
        </w:rPr>
      </w:pPr>
      <w:r w:rsidRPr="0036596E">
        <w:rPr>
          <w:rFonts w:hint="eastAsia"/>
          <w:sz w:val="24"/>
          <w:szCs w:val="24"/>
          <w:lang w:eastAsia="ko-KR"/>
        </w:rPr>
        <w:t>This company is not big size company, but they need to hire many developers and system operators for covering the development</w:t>
      </w:r>
      <w:r w:rsidRPr="0036596E">
        <w:rPr>
          <w:sz w:val="24"/>
          <w:szCs w:val="24"/>
          <w:lang w:eastAsia="ko-KR"/>
        </w:rPr>
        <w:t xml:space="preserve"> and operations</w:t>
      </w:r>
      <w:r w:rsidRPr="0036596E">
        <w:rPr>
          <w:rFonts w:hint="eastAsia"/>
          <w:sz w:val="24"/>
          <w:szCs w:val="24"/>
          <w:lang w:eastAsia="ko-KR"/>
        </w:rPr>
        <w:t xml:space="preserve"> of thei</w:t>
      </w:r>
      <w:r w:rsidRPr="0036596E">
        <w:rPr>
          <w:sz w:val="24"/>
          <w:szCs w:val="24"/>
          <w:lang w:eastAsia="ko-KR"/>
        </w:rPr>
        <w:t>r IT service products.</w:t>
      </w:r>
      <w:r w:rsidR="003F3682" w:rsidRPr="0036596E">
        <w:rPr>
          <w:sz w:val="24"/>
          <w:szCs w:val="24"/>
          <w:lang w:eastAsia="ko-KR"/>
        </w:rPr>
        <w:t xml:space="preserve"> There is no fact to layoffs recently in this company.</w:t>
      </w:r>
    </w:p>
    <w:p w14:paraId="45022C41" w14:textId="77777777" w:rsidR="00B35375" w:rsidRPr="0036596E" w:rsidRDefault="00B35375" w:rsidP="002939E9">
      <w:pPr>
        <w:spacing w:after="0" w:line="240" w:lineRule="auto"/>
        <w:rPr>
          <w:b/>
          <w:sz w:val="24"/>
          <w:szCs w:val="24"/>
        </w:rPr>
      </w:pPr>
      <w:r w:rsidRPr="0036596E">
        <w:rPr>
          <w:b/>
          <w:sz w:val="24"/>
          <w:szCs w:val="24"/>
        </w:rPr>
        <w:t>The p</w:t>
      </w:r>
      <w:r w:rsidR="00E60E70" w:rsidRPr="0036596E">
        <w:rPr>
          <w:b/>
          <w:sz w:val="24"/>
          <w:szCs w:val="24"/>
        </w:rPr>
        <w:t>osition</w:t>
      </w:r>
    </w:p>
    <w:p w14:paraId="7F6887E9" w14:textId="77777777" w:rsidR="00B35375" w:rsidRPr="0036596E" w:rsidRDefault="00B35375" w:rsidP="00DB6028">
      <w:pPr>
        <w:pStyle w:val="ListParagraph"/>
        <w:numPr>
          <w:ilvl w:val="0"/>
          <w:numId w:val="15"/>
        </w:numPr>
        <w:spacing w:after="0" w:line="240" w:lineRule="auto"/>
        <w:ind w:left="360"/>
        <w:rPr>
          <w:sz w:val="24"/>
          <w:szCs w:val="24"/>
        </w:rPr>
      </w:pPr>
      <w:r w:rsidRPr="0036596E">
        <w:rPr>
          <w:sz w:val="24"/>
          <w:szCs w:val="24"/>
        </w:rPr>
        <w:t>Who is on the hiring committee? Who is likely to be interviewing you? What can you find out about them, their history with the company, and their current roles?</w:t>
      </w:r>
    </w:p>
    <w:p w14:paraId="6832EEBA" w14:textId="7FC1CE97" w:rsidR="00DB6028" w:rsidRPr="0036596E" w:rsidRDefault="009908F6" w:rsidP="00B061D2">
      <w:pPr>
        <w:pStyle w:val="ListParagraph"/>
        <w:numPr>
          <w:ilvl w:val="0"/>
          <w:numId w:val="24"/>
        </w:numPr>
        <w:spacing w:after="0" w:line="240" w:lineRule="auto"/>
        <w:rPr>
          <w:sz w:val="24"/>
          <w:szCs w:val="24"/>
        </w:rPr>
      </w:pPr>
      <w:r w:rsidRPr="0036596E">
        <w:rPr>
          <w:sz w:val="24"/>
          <w:szCs w:val="24"/>
        </w:rPr>
        <w:t>President, Vice President, and Chief operating officer</w:t>
      </w:r>
      <w:r w:rsidR="006C30C0">
        <w:rPr>
          <w:sz w:val="24"/>
          <w:szCs w:val="24"/>
        </w:rPr>
        <w:t xml:space="preserve"> (COO) are </w:t>
      </w:r>
      <w:r w:rsidRPr="0036596E">
        <w:rPr>
          <w:sz w:val="24"/>
          <w:szCs w:val="24"/>
        </w:rPr>
        <w:t xml:space="preserve">a responsibility of hiring. COO will be interviewing the applicants.  </w:t>
      </w:r>
    </w:p>
    <w:p w14:paraId="04FD43CB" w14:textId="77777777" w:rsidR="00B35375" w:rsidRPr="0036596E" w:rsidRDefault="00B35375" w:rsidP="00DB6028">
      <w:pPr>
        <w:pStyle w:val="ListParagraph"/>
        <w:numPr>
          <w:ilvl w:val="0"/>
          <w:numId w:val="15"/>
        </w:numPr>
        <w:spacing w:after="0" w:line="240" w:lineRule="auto"/>
        <w:ind w:left="360"/>
        <w:rPr>
          <w:sz w:val="24"/>
          <w:szCs w:val="24"/>
        </w:rPr>
      </w:pPr>
      <w:r w:rsidRPr="0036596E">
        <w:rPr>
          <w:sz w:val="24"/>
          <w:szCs w:val="24"/>
        </w:rPr>
        <w:t>What is the salary?</w:t>
      </w:r>
    </w:p>
    <w:p w14:paraId="031E7DA5" w14:textId="32807726" w:rsidR="00DB6028" w:rsidRPr="0036596E" w:rsidRDefault="005A6D9D" w:rsidP="005A6D9D">
      <w:pPr>
        <w:pStyle w:val="ListParagraph"/>
        <w:numPr>
          <w:ilvl w:val="0"/>
          <w:numId w:val="24"/>
        </w:numPr>
        <w:spacing w:after="0" w:line="240" w:lineRule="auto"/>
        <w:rPr>
          <w:sz w:val="24"/>
          <w:szCs w:val="24"/>
          <w:lang w:eastAsia="ko-KR"/>
        </w:rPr>
      </w:pPr>
      <w:r w:rsidRPr="0036596E">
        <w:rPr>
          <w:rFonts w:hint="eastAsia"/>
          <w:sz w:val="24"/>
          <w:szCs w:val="24"/>
          <w:lang w:eastAsia="ko-KR"/>
        </w:rPr>
        <w:t>The salary will be in industry average.</w:t>
      </w:r>
    </w:p>
    <w:p w14:paraId="43C6CD93" w14:textId="77777777" w:rsidR="00B35375" w:rsidRPr="0036596E" w:rsidRDefault="00B35375" w:rsidP="00DB6028">
      <w:pPr>
        <w:pStyle w:val="ListParagraph"/>
        <w:numPr>
          <w:ilvl w:val="0"/>
          <w:numId w:val="15"/>
        </w:numPr>
        <w:spacing w:after="0" w:line="240" w:lineRule="auto"/>
        <w:ind w:left="360"/>
        <w:rPr>
          <w:sz w:val="24"/>
          <w:szCs w:val="24"/>
        </w:rPr>
      </w:pPr>
      <w:r w:rsidRPr="0036596E">
        <w:rPr>
          <w:sz w:val="24"/>
          <w:szCs w:val="24"/>
        </w:rPr>
        <w:t>What benefits are offered to employees?</w:t>
      </w:r>
    </w:p>
    <w:p w14:paraId="3CC967CE" w14:textId="75BD1713" w:rsidR="00DB6028" w:rsidRPr="0036596E" w:rsidRDefault="005A6D9D" w:rsidP="005A6D9D">
      <w:pPr>
        <w:pStyle w:val="ListParagraph"/>
        <w:numPr>
          <w:ilvl w:val="0"/>
          <w:numId w:val="24"/>
        </w:numPr>
        <w:spacing w:after="0" w:line="240" w:lineRule="auto"/>
        <w:rPr>
          <w:sz w:val="24"/>
          <w:szCs w:val="24"/>
          <w:lang w:eastAsia="ko-KR"/>
        </w:rPr>
      </w:pPr>
      <w:r w:rsidRPr="0036596E">
        <w:rPr>
          <w:rFonts w:hint="eastAsia"/>
          <w:sz w:val="24"/>
          <w:szCs w:val="24"/>
          <w:lang w:eastAsia="ko-KR"/>
        </w:rPr>
        <w:t xml:space="preserve">The </w:t>
      </w:r>
      <w:r w:rsidR="00983BBC" w:rsidRPr="0036596E">
        <w:rPr>
          <w:sz w:val="24"/>
          <w:szCs w:val="24"/>
          <w:lang w:eastAsia="ko-KR"/>
        </w:rPr>
        <w:t xml:space="preserve">most </w:t>
      </w:r>
      <w:r w:rsidRPr="0036596E">
        <w:rPr>
          <w:rFonts w:hint="eastAsia"/>
          <w:sz w:val="24"/>
          <w:szCs w:val="24"/>
          <w:lang w:eastAsia="ko-KR"/>
        </w:rPr>
        <w:t xml:space="preserve">benefit </w:t>
      </w:r>
      <w:r w:rsidR="00983BBC" w:rsidRPr="0036596E">
        <w:rPr>
          <w:sz w:val="24"/>
          <w:szCs w:val="24"/>
          <w:lang w:eastAsia="ko-KR"/>
        </w:rPr>
        <w:t>is to get job</w:t>
      </w:r>
      <w:r w:rsidRPr="0036596E">
        <w:rPr>
          <w:sz w:val="24"/>
          <w:szCs w:val="24"/>
          <w:lang w:eastAsia="ko-KR"/>
        </w:rPr>
        <w:t xml:space="preserve"> experience</w:t>
      </w:r>
      <w:r w:rsidR="00983BBC" w:rsidRPr="0036596E">
        <w:rPr>
          <w:sz w:val="24"/>
          <w:szCs w:val="24"/>
          <w:lang w:eastAsia="ko-KR"/>
        </w:rPr>
        <w:t xml:space="preserve"> and skills</w:t>
      </w:r>
      <w:r w:rsidRPr="0036596E">
        <w:rPr>
          <w:sz w:val="24"/>
          <w:szCs w:val="24"/>
          <w:lang w:eastAsia="ko-KR"/>
        </w:rPr>
        <w:t xml:space="preserve"> </w:t>
      </w:r>
      <w:r w:rsidR="00983BBC" w:rsidRPr="0036596E">
        <w:rPr>
          <w:sz w:val="24"/>
          <w:szCs w:val="24"/>
          <w:lang w:eastAsia="ko-KR"/>
        </w:rPr>
        <w:t>in IT industry.</w:t>
      </w:r>
    </w:p>
    <w:p w14:paraId="15A02DCB" w14:textId="77777777" w:rsidR="00B35375" w:rsidRPr="0036596E" w:rsidRDefault="00B35375" w:rsidP="00DB6028">
      <w:pPr>
        <w:pStyle w:val="ListParagraph"/>
        <w:numPr>
          <w:ilvl w:val="0"/>
          <w:numId w:val="15"/>
        </w:numPr>
        <w:spacing w:after="0" w:line="240" w:lineRule="auto"/>
        <w:ind w:left="360"/>
        <w:rPr>
          <w:sz w:val="24"/>
          <w:szCs w:val="24"/>
        </w:rPr>
      </w:pPr>
      <w:r w:rsidRPr="0036596E">
        <w:rPr>
          <w:sz w:val="24"/>
          <w:szCs w:val="24"/>
        </w:rPr>
        <w:t>What training and professional development opportunities are available to employees?</w:t>
      </w:r>
    </w:p>
    <w:p w14:paraId="05868054" w14:textId="267C2330" w:rsidR="007D0B49" w:rsidRPr="0036596E" w:rsidRDefault="006C30C0" w:rsidP="006C30C0">
      <w:pPr>
        <w:pStyle w:val="ListParagraph"/>
        <w:numPr>
          <w:ilvl w:val="0"/>
          <w:numId w:val="24"/>
        </w:numPr>
        <w:spacing w:after="0" w:line="240" w:lineRule="auto"/>
        <w:rPr>
          <w:sz w:val="24"/>
          <w:szCs w:val="24"/>
          <w:lang w:eastAsia="ko-KR"/>
        </w:rPr>
      </w:pPr>
      <w:r w:rsidRPr="006C30C0">
        <w:rPr>
          <w:sz w:val="24"/>
          <w:szCs w:val="24"/>
          <w:lang w:eastAsia="ko-KR"/>
        </w:rPr>
        <w:t>That employees can make the high-quality experience to develop and operate the up-to-date technology solutions is the biggest opportunity provided.</w:t>
      </w:r>
    </w:p>
    <w:p w14:paraId="3D098410" w14:textId="57E6A341" w:rsidR="00DB6028" w:rsidRPr="0036596E" w:rsidRDefault="00DB6028" w:rsidP="007D0B49">
      <w:pPr>
        <w:spacing w:after="0" w:line="240" w:lineRule="auto"/>
        <w:ind w:left="400"/>
        <w:rPr>
          <w:sz w:val="24"/>
          <w:szCs w:val="24"/>
          <w:lang w:eastAsia="ko-KR"/>
        </w:rPr>
      </w:pPr>
    </w:p>
    <w:p w14:paraId="311C1FF2" w14:textId="77777777" w:rsidR="00B35375" w:rsidRPr="0036596E" w:rsidRDefault="00B35375" w:rsidP="00DB6028">
      <w:pPr>
        <w:pStyle w:val="ListParagraph"/>
        <w:numPr>
          <w:ilvl w:val="0"/>
          <w:numId w:val="15"/>
        </w:numPr>
        <w:spacing w:after="0" w:line="240" w:lineRule="auto"/>
        <w:ind w:left="360"/>
        <w:rPr>
          <w:sz w:val="24"/>
          <w:szCs w:val="24"/>
        </w:rPr>
      </w:pPr>
      <w:r w:rsidRPr="0036596E">
        <w:rPr>
          <w:sz w:val="24"/>
          <w:szCs w:val="24"/>
        </w:rPr>
        <w:t>Where is the position located? Where is it in relation to the company headquarters?</w:t>
      </w:r>
    </w:p>
    <w:p w14:paraId="1F02615B" w14:textId="4A3958A6" w:rsidR="00931DD6" w:rsidRPr="0036596E" w:rsidRDefault="00D566EF" w:rsidP="00617A4B">
      <w:pPr>
        <w:pStyle w:val="ListParagraph"/>
        <w:numPr>
          <w:ilvl w:val="0"/>
          <w:numId w:val="24"/>
        </w:numPr>
        <w:spacing w:after="0" w:line="240" w:lineRule="auto"/>
        <w:rPr>
          <w:sz w:val="24"/>
          <w:szCs w:val="24"/>
          <w:lang w:eastAsia="ko-KR"/>
        </w:rPr>
      </w:pPr>
      <w:r w:rsidRPr="0036596E">
        <w:rPr>
          <w:sz w:val="24"/>
          <w:szCs w:val="24"/>
        </w:rPr>
        <w:t xml:space="preserve">The company </w:t>
      </w:r>
      <w:r w:rsidR="00617A4B">
        <w:rPr>
          <w:sz w:val="24"/>
          <w:szCs w:val="24"/>
        </w:rPr>
        <w:t>headquarters are</w:t>
      </w:r>
      <w:r w:rsidRPr="0036596E">
        <w:rPr>
          <w:sz w:val="24"/>
          <w:szCs w:val="24"/>
        </w:rPr>
        <w:t xml:space="preserve"> in Mississauga in Canada, and the branches are in USA and India.</w:t>
      </w:r>
    </w:p>
    <w:p w14:paraId="395D9CC0" w14:textId="77777777" w:rsidR="00D8314D" w:rsidRPr="0036596E" w:rsidRDefault="00DB6028" w:rsidP="00D8314D">
      <w:pPr>
        <w:spacing w:after="0" w:line="240" w:lineRule="auto"/>
        <w:rPr>
          <w:b/>
          <w:sz w:val="24"/>
          <w:szCs w:val="24"/>
        </w:rPr>
      </w:pPr>
      <w:r w:rsidRPr="0036596E">
        <w:rPr>
          <w:b/>
          <w:sz w:val="24"/>
          <w:szCs w:val="24"/>
        </w:rPr>
        <w:t>REFLECTION:</w:t>
      </w:r>
    </w:p>
    <w:p w14:paraId="57535088" w14:textId="77777777" w:rsidR="00DB6028" w:rsidRPr="0036596E" w:rsidRDefault="00DB6028" w:rsidP="00D8314D">
      <w:pPr>
        <w:spacing w:after="0" w:line="240" w:lineRule="auto"/>
        <w:rPr>
          <w:sz w:val="24"/>
          <w:szCs w:val="24"/>
        </w:rPr>
      </w:pPr>
    </w:p>
    <w:p w14:paraId="324568FE" w14:textId="77777777" w:rsidR="00BC3289" w:rsidRPr="0036596E" w:rsidRDefault="00BC3289" w:rsidP="00D8314D">
      <w:pPr>
        <w:spacing w:after="0" w:line="240" w:lineRule="auto"/>
        <w:rPr>
          <w:sz w:val="24"/>
          <w:szCs w:val="24"/>
        </w:rPr>
      </w:pPr>
      <w:r w:rsidRPr="0036596E">
        <w:rPr>
          <w:sz w:val="24"/>
          <w:szCs w:val="24"/>
        </w:rPr>
        <w:t>Now that you know more about the prospective employer, respond to the following questions:</w:t>
      </w:r>
    </w:p>
    <w:p w14:paraId="2BD9AE38" w14:textId="77777777" w:rsidR="00BC3289" w:rsidRPr="0036596E" w:rsidRDefault="00BC3289" w:rsidP="00D8314D">
      <w:pPr>
        <w:spacing w:after="0" w:line="240" w:lineRule="auto"/>
        <w:rPr>
          <w:sz w:val="24"/>
          <w:szCs w:val="24"/>
        </w:rPr>
      </w:pPr>
    </w:p>
    <w:p w14:paraId="58FD5AEE" w14:textId="77777777" w:rsidR="00931DD6" w:rsidRPr="0036596E" w:rsidRDefault="00AB390D" w:rsidP="00AB390D">
      <w:pPr>
        <w:pStyle w:val="ListParagraph"/>
        <w:numPr>
          <w:ilvl w:val="0"/>
          <w:numId w:val="12"/>
        </w:numPr>
        <w:spacing w:after="0" w:line="240" w:lineRule="auto"/>
        <w:ind w:left="360"/>
        <w:rPr>
          <w:sz w:val="24"/>
          <w:szCs w:val="24"/>
        </w:rPr>
      </w:pPr>
      <w:r w:rsidRPr="0036596E">
        <w:rPr>
          <w:sz w:val="24"/>
          <w:szCs w:val="24"/>
        </w:rPr>
        <w:t>As a result of your research, d</w:t>
      </w:r>
      <w:r w:rsidR="00931DD6" w:rsidRPr="0036596E">
        <w:rPr>
          <w:sz w:val="24"/>
          <w:szCs w:val="24"/>
        </w:rPr>
        <w:t>o you have new or different ideas about the company’s core needs? Why is this company hiring? What is it really looking for?</w:t>
      </w:r>
    </w:p>
    <w:p w14:paraId="0A964C55" w14:textId="6B83FF96" w:rsidR="00D8314D" w:rsidRPr="0036596E" w:rsidRDefault="00D04881" w:rsidP="00D04881">
      <w:pPr>
        <w:pStyle w:val="ListParagraph"/>
        <w:numPr>
          <w:ilvl w:val="0"/>
          <w:numId w:val="24"/>
        </w:numPr>
        <w:spacing w:after="0" w:line="240" w:lineRule="auto"/>
        <w:rPr>
          <w:sz w:val="24"/>
          <w:szCs w:val="24"/>
          <w:lang w:eastAsia="ko-KR"/>
        </w:rPr>
      </w:pPr>
      <w:r w:rsidRPr="0036596E">
        <w:rPr>
          <w:sz w:val="24"/>
          <w:szCs w:val="24"/>
          <w:lang w:eastAsia="ko-KR"/>
        </w:rPr>
        <w:t>Yes, I had different ideas in that the business area of the company is medical technology. They need to develop, customize and operate its IT products; that is why they need to hire employees who have IT background.</w:t>
      </w:r>
    </w:p>
    <w:p w14:paraId="42FB139F" w14:textId="77777777" w:rsidR="00BC3289" w:rsidRPr="0036596E" w:rsidRDefault="00BC3289" w:rsidP="00D8314D">
      <w:pPr>
        <w:spacing w:after="0" w:line="240" w:lineRule="auto"/>
        <w:rPr>
          <w:sz w:val="24"/>
          <w:szCs w:val="24"/>
        </w:rPr>
      </w:pPr>
    </w:p>
    <w:p w14:paraId="352CA430" w14:textId="77777777" w:rsidR="00AB390D" w:rsidRPr="0036596E" w:rsidRDefault="00AB390D" w:rsidP="00AB390D">
      <w:pPr>
        <w:pStyle w:val="ListParagraph"/>
        <w:numPr>
          <w:ilvl w:val="0"/>
          <w:numId w:val="12"/>
        </w:numPr>
        <w:spacing w:after="0" w:line="240" w:lineRule="auto"/>
        <w:ind w:left="360"/>
        <w:rPr>
          <w:sz w:val="24"/>
          <w:szCs w:val="24"/>
        </w:rPr>
      </w:pPr>
      <w:r w:rsidRPr="0036596E">
        <w:rPr>
          <w:sz w:val="24"/>
          <w:szCs w:val="24"/>
        </w:rPr>
        <w:t>What information from your research can you include in your cover letter to show that you understand the company’s mission, values, and clientele?</w:t>
      </w:r>
    </w:p>
    <w:p w14:paraId="79A6F50B" w14:textId="42DEE74E" w:rsidR="00BC3289" w:rsidRPr="0036596E" w:rsidRDefault="00617A4B" w:rsidP="00617A4B">
      <w:pPr>
        <w:pStyle w:val="ListParagraph"/>
        <w:numPr>
          <w:ilvl w:val="0"/>
          <w:numId w:val="24"/>
        </w:numPr>
        <w:tabs>
          <w:tab w:val="left" w:pos="2565"/>
        </w:tabs>
        <w:spacing w:after="0" w:line="240" w:lineRule="auto"/>
        <w:rPr>
          <w:sz w:val="24"/>
          <w:szCs w:val="24"/>
        </w:rPr>
      </w:pPr>
      <w:r w:rsidRPr="00617A4B">
        <w:rPr>
          <w:sz w:val="24"/>
          <w:szCs w:val="24"/>
          <w:lang w:eastAsia="ko-KR"/>
        </w:rPr>
        <w:t>From the research about this company, I can include my IT technical skills and specific experience that the employers require as well as my passion for coding in my cover letter.</w:t>
      </w:r>
    </w:p>
    <w:p w14:paraId="15139CC9" w14:textId="77777777" w:rsidR="00931DD6" w:rsidRPr="0036596E" w:rsidRDefault="00931DD6" w:rsidP="00AB390D">
      <w:pPr>
        <w:pStyle w:val="ListParagraph"/>
        <w:numPr>
          <w:ilvl w:val="0"/>
          <w:numId w:val="12"/>
        </w:numPr>
        <w:spacing w:after="0" w:line="240" w:lineRule="auto"/>
        <w:ind w:left="360"/>
        <w:rPr>
          <w:sz w:val="24"/>
          <w:szCs w:val="24"/>
        </w:rPr>
      </w:pPr>
      <w:r w:rsidRPr="0036596E">
        <w:rPr>
          <w:sz w:val="24"/>
          <w:szCs w:val="24"/>
        </w:rPr>
        <w:t>What experience do you have that might be relevant, given your new understanding of the company’</w:t>
      </w:r>
      <w:r w:rsidR="00AB390D" w:rsidRPr="0036596E">
        <w:rPr>
          <w:sz w:val="24"/>
          <w:szCs w:val="24"/>
        </w:rPr>
        <w:t>s values, history, and position in the market? Include this experience in your résumé.</w:t>
      </w:r>
    </w:p>
    <w:p w14:paraId="510BF5A9" w14:textId="7A6113D8" w:rsidR="0079047F" w:rsidRPr="0036596E" w:rsidRDefault="009B0EB3" w:rsidP="009B0EB3">
      <w:pPr>
        <w:pStyle w:val="ListParagraph"/>
        <w:numPr>
          <w:ilvl w:val="0"/>
          <w:numId w:val="24"/>
        </w:numPr>
        <w:rPr>
          <w:sz w:val="24"/>
          <w:szCs w:val="24"/>
        </w:rPr>
      </w:pPr>
      <w:r w:rsidRPr="0036596E">
        <w:rPr>
          <w:sz w:val="24"/>
          <w:szCs w:val="24"/>
          <w:lang w:eastAsia="ko-KR"/>
        </w:rPr>
        <w:t>I have the working experience to develop IT solutions with the programming language that this company needs. Also, I am studying up-to-date IT technology which the market requires. So, I will include those points in my resume.</w:t>
      </w:r>
    </w:p>
    <w:p w14:paraId="73D3D851" w14:textId="038A5AEE" w:rsidR="00BC3289" w:rsidRPr="0036596E" w:rsidRDefault="00A06903" w:rsidP="00A06903">
      <w:pPr>
        <w:pStyle w:val="ListParagraph"/>
        <w:numPr>
          <w:ilvl w:val="0"/>
          <w:numId w:val="20"/>
        </w:numPr>
        <w:spacing w:after="0" w:line="240" w:lineRule="auto"/>
        <w:jc w:val="center"/>
        <w:rPr>
          <w:b/>
          <w:sz w:val="24"/>
          <w:szCs w:val="24"/>
        </w:rPr>
      </w:pPr>
      <w:r w:rsidRPr="0036596E">
        <w:rPr>
          <w:b/>
          <w:sz w:val="24"/>
          <w:szCs w:val="24"/>
        </w:rPr>
        <w:lastRenderedPageBreak/>
        <w:t>Cover Letters</w:t>
      </w:r>
    </w:p>
    <w:p w14:paraId="4284FC1D" w14:textId="77777777" w:rsidR="00BC3289" w:rsidRPr="0036596E" w:rsidRDefault="00BC3289" w:rsidP="00BC3289">
      <w:pPr>
        <w:spacing w:after="0" w:line="240" w:lineRule="auto"/>
        <w:rPr>
          <w:sz w:val="24"/>
          <w:szCs w:val="24"/>
        </w:rPr>
      </w:pPr>
    </w:p>
    <w:p w14:paraId="6DCF1E8C" w14:textId="0694587C" w:rsidR="00A06903" w:rsidRPr="0036596E" w:rsidRDefault="00A06903" w:rsidP="00BC3289">
      <w:pPr>
        <w:spacing w:after="0" w:line="240" w:lineRule="auto"/>
        <w:rPr>
          <w:sz w:val="24"/>
          <w:szCs w:val="24"/>
        </w:rPr>
      </w:pPr>
      <w:r w:rsidRPr="0036596E">
        <w:rPr>
          <w:sz w:val="24"/>
          <w:szCs w:val="24"/>
        </w:rPr>
        <w:t>Using the keywords you isolated in the first part of this exercise and the company research you conducted in the second part, compose the background and details sections of your cover letter.</w:t>
      </w:r>
    </w:p>
    <w:p w14:paraId="25A002B3" w14:textId="77777777" w:rsidR="00A06903" w:rsidRPr="0036596E" w:rsidRDefault="00A06903" w:rsidP="00BC3289">
      <w:pPr>
        <w:spacing w:after="0" w:line="240" w:lineRule="auto"/>
        <w:rPr>
          <w:sz w:val="24"/>
          <w:szCs w:val="24"/>
        </w:rPr>
      </w:pPr>
    </w:p>
    <w:p w14:paraId="23F8589D" w14:textId="2B2BFBA5" w:rsidR="00F1555B" w:rsidRPr="0036596E" w:rsidRDefault="00CD75B5" w:rsidP="00A06903">
      <w:pPr>
        <w:numPr>
          <w:ilvl w:val="0"/>
          <w:numId w:val="21"/>
        </w:numPr>
        <w:spacing w:after="0" w:line="240" w:lineRule="auto"/>
        <w:rPr>
          <w:sz w:val="24"/>
          <w:szCs w:val="24"/>
          <w:lang w:val="en-US"/>
        </w:rPr>
      </w:pPr>
      <w:r w:rsidRPr="0036596E">
        <w:rPr>
          <w:b/>
          <w:bCs/>
          <w:sz w:val="24"/>
          <w:szCs w:val="24"/>
          <w:lang w:val="en-US"/>
        </w:rPr>
        <w:t>Background</w:t>
      </w:r>
      <w:r w:rsidR="00D0418D" w:rsidRPr="0036596E">
        <w:rPr>
          <w:sz w:val="24"/>
          <w:szCs w:val="24"/>
          <w:lang w:val="en-US"/>
        </w:rPr>
        <w:t xml:space="preserve">: </w:t>
      </w:r>
      <w:r w:rsidR="00D0418D" w:rsidRPr="0036596E">
        <w:rPr>
          <w:i/>
          <w:sz w:val="24"/>
          <w:szCs w:val="24"/>
          <w:lang w:val="en-US"/>
        </w:rPr>
        <w:t>W</w:t>
      </w:r>
      <w:r w:rsidRPr="0036596E">
        <w:rPr>
          <w:i/>
          <w:sz w:val="24"/>
          <w:szCs w:val="24"/>
          <w:lang w:val="en-US"/>
        </w:rPr>
        <w:t>hat background information or context does the reader need to make sense of the message?</w:t>
      </w:r>
      <w:r w:rsidR="00D0418D" w:rsidRPr="0036596E">
        <w:rPr>
          <w:sz w:val="24"/>
          <w:szCs w:val="24"/>
          <w:lang w:val="en-US"/>
        </w:rPr>
        <w:t xml:space="preserve"> O</w:t>
      </w:r>
      <w:r w:rsidR="00A06903" w:rsidRPr="0036596E">
        <w:rPr>
          <w:sz w:val="24"/>
          <w:szCs w:val="24"/>
          <w:lang w:val="en-US"/>
        </w:rPr>
        <w:t>utli</w:t>
      </w:r>
      <w:r w:rsidR="00D0418D" w:rsidRPr="0036596E">
        <w:rPr>
          <w:sz w:val="24"/>
          <w:szCs w:val="24"/>
          <w:lang w:val="en-US"/>
        </w:rPr>
        <w:t>ne your accomplishments and connect them to the job ad's requirements. Create accomplishment sentences to demonstrate how you are qualified.</w:t>
      </w:r>
    </w:p>
    <w:p w14:paraId="4FA82872" w14:textId="01EF089A" w:rsidR="00F1555B" w:rsidRPr="0036596E" w:rsidRDefault="00CD75B5" w:rsidP="00D0418D">
      <w:pPr>
        <w:numPr>
          <w:ilvl w:val="0"/>
          <w:numId w:val="21"/>
        </w:numPr>
        <w:spacing w:after="0" w:line="240" w:lineRule="auto"/>
        <w:rPr>
          <w:sz w:val="24"/>
          <w:szCs w:val="24"/>
          <w:lang w:val="en-US"/>
        </w:rPr>
      </w:pPr>
      <w:r w:rsidRPr="0036596E">
        <w:rPr>
          <w:b/>
          <w:bCs/>
          <w:sz w:val="24"/>
          <w:szCs w:val="24"/>
          <w:lang w:val="en-US"/>
        </w:rPr>
        <w:t>Details</w:t>
      </w:r>
      <w:r w:rsidR="00D0418D" w:rsidRPr="0036596E">
        <w:rPr>
          <w:i/>
          <w:sz w:val="24"/>
          <w:szCs w:val="24"/>
          <w:lang w:val="en-US"/>
        </w:rPr>
        <w:t>: W</w:t>
      </w:r>
      <w:r w:rsidRPr="0036596E">
        <w:rPr>
          <w:i/>
          <w:sz w:val="24"/>
          <w:szCs w:val="24"/>
          <w:lang w:val="en-US"/>
        </w:rPr>
        <w:t>hat facts and details does the reader need to understand the situation and/or the action required?</w:t>
      </w:r>
      <w:r w:rsidR="00D0418D" w:rsidRPr="0036596E">
        <w:rPr>
          <w:sz w:val="24"/>
          <w:szCs w:val="24"/>
          <w:lang w:val="en-US"/>
        </w:rPr>
        <w:t xml:space="preserve"> Demonstrate awareness of and interest in the company you are applying to work for. Indicate how you would be a good fit for this company, and how this company would be a good fit for you.</w:t>
      </w:r>
    </w:p>
    <w:p w14:paraId="1EC32B80" w14:textId="77777777" w:rsidR="00D0418D" w:rsidRPr="0036596E" w:rsidRDefault="00D0418D" w:rsidP="00D0418D">
      <w:pPr>
        <w:spacing w:after="0" w:line="240" w:lineRule="auto"/>
        <w:rPr>
          <w:sz w:val="24"/>
          <w:szCs w:val="24"/>
          <w:lang w:val="en-US"/>
        </w:rPr>
      </w:pPr>
    </w:p>
    <w:p w14:paraId="4A29B44B" w14:textId="2723B177" w:rsidR="00D0418D" w:rsidRPr="0036596E" w:rsidRDefault="00D0418D" w:rsidP="00D0418D">
      <w:pPr>
        <w:spacing w:after="0" w:line="240" w:lineRule="auto"/>
        <w:rPr>
          <w:sz w:val="24"/>
          <w:szCs w:val="24"/>
          <w:lang w:val="en-US"/>
        </w:rPr>
      </w:pPr>
      <w:r w:rsidRPr="0036596E">
        <w:rPr>
          <w:sz w:val="24"/>
          <w:szCs w:val="24"/>
          <w:lang w:val="en-US"/>
        </w:rPr>
        <w:t>Compose each section below. Each section can be more than one paragraph if needed,</w:t>
      </w:r>
      <w:r w:rsidR="00C76C81" w:rsidRPr="0036596E">
        <w:rPr>
          <w:sz w:val="24"/>
          <w:szCs w:val="24"/>
          <w:lang w:val="en-US"/>
        </w:rPr>
        <w:t xml:space="preserve"> but your writing </w:t>
      </w:r>
      <w:r w:rsidRPr="0036596E">
        <w:rPr>
          <w:sz w:val="24"/>
          <w:szCs w:val="24"/>
          <w:lang w:val="en-US"/>
        </w:rPr>
        <w:t>must be clear and concise. Remember that a</w:t>
      </w:r>
      <w:r w:rsidR="00C76C81" w:rsidRPr="0036596E">
        <w:rPr>
          <w:sz w:val="24"/>
          <w:szCs w:val="24"/>
          <w:lang w:val="en-US"/>
        </w:rPr>
        <w:t xml:space="preserve"> cover letter should not be too long </w:t>
      </w:r>
      <w:r w:rsidRPr="0036596E">
        <w:rPr>
          <w:sz w:val="24"/>
          <w:szCs w:val="24"/>
          <w:lang w:val="en-US"/>
        </w:rPr>
        <w:t>or it will not be read. Equa</w:t>
      </w:r>
      <w:r w:rsidR="00C76C81" w:rsidRPr="0036596E">
        <w:rPr>
          <w:sz w:val="24"/>
          <w:szCs w:val="24"/>
          <w:lang w:val="en-US"/>
        </w:rPr>
        <w:t>lly, a cover letter that is too brief</w:t>
      </w:r>
      <w:r w:rsidRPr="0036596E">
        <w:rPr>
          <w:sz w:val="24"/>
          <w:szCs w:val="24"/>
          <w:lang w:val="en-US"/>
        </w:rPr>
        <w:t xml:space="preserve"> will not compel the reader to consult your resume. Proof</w:t>
      </w:r>
      <w:r w:rsidR="00C76C81" w:rsidRPr="0036596E">
        <w:rPr>
          <w:sz w:val="24"/>
          <w:szCs w:val="24"/>
          <w:lang w:val="en-US"/>
        </w:rPr>
        <w:t>read your work: applications</w:t>
      </w:r>
      <w:r w:rsidRPr="0036596E">
        <w:rPr>
          <w:sz w:val="24"/>
          <w:szCs w:val="24"/>
          <w:lang w:val="en-US"/>
        </w:rPr>
        <w:t xml:space="preserve"> that contain even one error will likely end up in the recycling.</w:t>
      </w:r>
    </w:p>
    <w:p w14:paraId="2EAFFA1D" w14:textId="77777777" w:rsidR="00D0418D" w:rsidRPr="0036596E" w:rsidRDefault="00D0418D" w:rsidP="00D0418D">
      <w:pPr>
        <w:spacing w:after="0" w:line="240" w:lineRule="auto"/>
        <w:rPr>
          <w:sz w:val="24"/>
          <w:szCs w:val="24"/>
          <w:lang w:val="en-US"/>
        </w:rPr>
      </w:pPr>
    </w:p>
    <w:p w14:paraId="1849FFA0" w14:textId="69E066B4" w:rsidR="00D0418D" w:rsidRPr="0036596E" w:rsidRDefault="00D0418D" w:rsidP="00D0418D">
      <w:pPr>
        <w:spacing w:after="0" w:line="240" w:lineRule="auto"/>
        <w:rPr>
          <w:rFonts w:cstheme="minorHAnsi"/>
          <w:sz w:val="24"/>
          <w:szCs w:val="24"/>
          <w:lang w:val="en-US"/>
        </w:rPr>
      </w:pPr>
      <w:r w:rsidRPr="0036596E">
        <w:rPr>
          <w:rFonts w:cstheme="minorHAnsi"/>
          <w:sz w:val="24"/>
          <w:szCs w:val="24"/>
          <w:lang w:val="en-US"/>
        </w:rPr>
        <w:t>Background Paragraph(s):</w:t>
      </w:r>
    </w:p>
    <w:p w14:paraId="3D622A39" w14:textId="77777777" w:rsidR="00C5444B" w:rsidRPr="0036596E" w:rsidRDefault="00C5444B" w:rsidP="00D0418D">
      <w:pPr>
        <w:spacing w:after="0" w:line="240" w:lineRule="auto"/>
        <w:rPr>
          <w:rFonts w:cstheme="minorHAnsi"/>
          <w:sz w:val="24"/>
          <w:szCs w:val="24"/>
          <w:lang w:val="en-US"/>
        </w:rPr>
      </w:pPr>
    </w:p>
    <w:p w14:paraId="69E0C0A5" w14:textId="01430E4A" w:rsidR="00C5444B" w:rsidRPr="0036596E" w:rsidRDefault="00C5444B" w:rsidP="00C5444B">
      <w:pPr>
        <w:spacing w:after="200" w:line="480" w:lineRule="auto"/>
        <w:ind w:firstLine="800"/>
        <w:rPr>
          <w:rFonts w:eastAsia="굴림" w:cstheme="minorHAnsi"/>
          <w:color w:val="000000"/>
          <w:sz w:val="24"/>
          <w:szCs w:val="24"/>
          <w:shd w:val="clear" w:color="auto" w:fill="FFFFFF"/>
        </w:rPr>
      </w:pPr>
      <w:r w:rsidRPr="0036596E">
        <w:rPr>
          <w:rFonts w:eastAsia="굴림" w:cstheme="minorHAnsi"/>
          <w:color w:val="000000"/>
          <w:sz w:val="24"/>
          <w:szCs w:val="24"/>
          <w:shd w:val="clear" w:color="auto" w:fill="FFFFFF"/>
        </w:rPr>
        <w:t>I worked as</w:t>
      </w:r>
      <w:ins w:id="0" w:author="Katherine Ovens" w:date="2017-12-30T19:49:00Z">
        <w:r w:rsidR="00841832">
          <w:rPr>
            <w:rFonts w:eastAsia="굴림" w:cstheme="minorHAnsi"/>
            <w:color w:val="000000"/>
            <w:sz w:val="24"/>
            <w:szCs w:val="24"/>
            <w:shd w:val="clear" w:color="auto" w:fill="FFFFFF"/>
          </w:rPr>
          <w:t xml:space="preserve"> a</w:t>
        </w:r>
      </w:ins>
      <w:r w:rsidRPr="0036596E">
        <w:rPr>
          <w:rFonts w:eastAsia="굴림" w:cstheme="minorHAnsi"/>
          <w:color w:val="000000"/>
          <w:sz w:val="24"/>
          <w:szCs w:val="24"/>
          <w:shd w:val="clear" w:color="auto" w:fill="FFFFFF"/>
        </w:rPr>
        <w:t xml:space="preserve"> Java programming developer in Korea for about 10 years and </w:t>
      </w:r>
      <w:commentRangeStart w:id="1"/>
      <w:r w:rsidRPr="0036596E">
        <w:rPr>
          <w:rFonts w:eastAsia="굴림" w:cstheme="minorHAnsi"/>
          <w:color w:val="000000"/>
          <w:sz w:val="24"/>
          <w:szCs w:val="24"/>
          <w:shd w:val="clear" w:color="auto" w:fill="FFFFFF"/>
        </w:rPr>
        <w:t>could</w:t>
      </w:r>
      <w:commentRangeEnd w:id="1"/>
      <w:r w:rsidR="00D74A9D">
        <w:rPr>
          <w:rStyle w:val="CommentReference"/>
        </w:rPr>
        <w:commentReference w:id="1"/>
      </w:r>
      <w:r w:rsidRPr="0036596E">
        <w:rPr>
          <w:rFonts w:eastAsia="굴림" w:cstheme="minorHAnsi"/>
          <w:color w:val="000000"/>
          <w:sz w:val="24"/>
          <w:szCs w:val="24"/>
          <w:shd w:val="clear" w:color="auto" w:fill="FFFFFF"/>
        </w:rPr>
        <w:t xml:space="preserve"> improve </w:t>
      </w:r>
      <w:commentRangeStart w:id="2"/>
      <w:r w:rsidRPr="0036596E">
        <w:rPr>
          <w:rFonts w:eastAsia="굴림" w:cstheme="minorHAnsi"/>
          <w:color w:val="000000"/>
          <w:sz w:val="24"/>
          <w:szCs w:val="24"/>
          <w:shd w:val="clear" w:color="auto" w:fill="FFFFFF"/>
        </w:rPr>
        <w:t>the developing skill of Java application</w:t>
      </w:r>
      <w:ins w:id="3" w:author="Katherine Ovens" w:date="2017-12-30T19:49:00Z">
        <w:r w:rsidR="00841832">
          <w:rPr>
            <w:rFonts w:eastAsia="굴림" w:cstheme="minorHAnsi"/>
            <w:color w:val="000000"/>
            <w:sz w:val="24"/>
            <w:szCs w:val="24"/>
            <w:shd w:val="clear" w:color="auto" w:fill="FFFFFF"/>
          </w:rPr>
          <w:t>s</w:t>
        </w:r>
      </w:ins>
      <w:r w:rsidRPr="0036596E">
        <w:rPr>
          <w:rFonts w:eastAsia="굴림" w:cstheme="minorHAnsi"/>
          <w:color w:val="000000"/>
          <w:sz w:val="24"/>
          <w:szCs w:val="24"/>
          <w:shd w:val="clear" w:color="auto" w:fill="FFFFFF"/>
        </w:rPr>
        <w:t xml:space="preserve"> and the understanding ability of a database system</w:t>
      </w:r>
      <w:commentRangeEnd w:id="2"/>
      <w:r w:rsidR="00841832">
        <w:rPr>
          <w:rStyle w:val="CommentReference"/>
        </w:rPr>
        <w:commentReference w:id="2"/>
      </w:r>
      <w:r w:rsidRPr="0036596E">
        <w:rPr>
          <w:rFonts w:eastAsia="굴림" w:cstheme="minorHAnsi"/>
          <w:color w:val="000000"/>
          <w:sz w:val="24"/>
          <w:szCs w:val="24"/>
          <w:shd w:val="clear" w:color="auto" w:fill="FFFFFF"/>
        </w:rPr>
        <w:t xml:space="preserve"> through several projects. </w:t>
      </w:r>
      <w:r w:rsidR="00376B41">
        <w:rPr>
          <w:rFonts w:eastAsia="굴림" w:cstheme="minorHAnsi"/>
          <w:color w:val="000000"/>
          <w:sz w:val="24"/>
          <w:szCs w:val="24"/>
          <w:shd w:val="clear" w:color="auto" w:fill="FFFFFF"/>
        </w:rPr>
        <w:t>In 2004</w:t>
      </w:r>
      <w:r w:rsidRPr="0036596E">
        <w:rPr>
          <w:rFonts w:eastAsia="굴림" w:cstheme="minorHAnsi"/>
          <w:color w:val="000000"/>
          <w:sz w:val="24"/>
          <w:szCs w:val="24"/>
          <w:shd w:val="clear" w:color="auto" w:fill="FFFFFF"/>
        </w:rPr>
        <w:t xml:space="preserve">, I participated in the performance innovation (PI) project of one of </w:t>
      </w:r>
      <w:ins w:id="4" w:author="Katherine Ovens" w:date="2017-12-30T19:52:00Z">
        <w:r w:rsidR="00D74A9D">
          <w:rPr>
            <w:rFonts w:eastAsia="굴림" w:cstheme="minorHAnsi"/>
            <w:color w:val="000000"/>
            <w:sz w:val="24"/>
            <w:szCs w:val="24"/>
            <w:shd w:val="clear" w:color="auto" w:fill="FFFFFF"/>
          </w:rPr>
          <w:t xml:space="preserve">the </w:t>
        </w:r>
      </w:ins>
      <w:r w:rsidRPr="0036596E">
        <w:rPr>
          <w:rFonts w:eastAsia="굴림" w:cstheme="minorHAnsi"/>
          <w:color w:val="000000"/>
          <w:sz w:val="24"/>
          <w:szCs w:val="24"/>
          <w:shd w:val="clear" w:color="auto" w:fill="FFFFFF"/>
        </w:rPr>
        <w:t>biggest steel maker</w:t>
      </w:r>
      <w:ins w:id="5" w:author="Katherine Ovens" w:date="2017-12-30T19:52:00Z">
        <w:r w:rsidR="00D74A9D">
          <w:rPr>
            <w:rFonts w:eastAsia="굴림" w:cstheme="minorHAnsi"/>
            <w:color w:val="000000"/>
            <w:sz w:val="24"/>
            <w:szCs w:val="24"/>
            <w:shd w:val="clear" w:color="auto" w:fill="FFFFFF"/>
          </w:rPr>
          <w:t>s</w:t>
        </w:r>
      </w:ins>
      <w:r w:rsidRPr="0036596E">
        <w:rPr>
          <w:rFonts w:eastAsia="굴림" w:cstheme="minorHAnsi"/>
          <w:color w:val="000000"/>
          <w:sz w:val="24"/>
          <w:szCs w:val="24"/>
          <w:shd w:val="clear" w:color="auto" w:fill="FFFFFF"/>
        </w:rPr>
        <w:t xml:space="preserve"> in the world, POSCO, which </w:t>
      </w:r>
      <w:del w:id="6" w:author="Katherine Ovens" w:date="2017-12-30T19:52:00Z">
        <w:r w:rsidRPr="0036596E" w:rsidDel="00D74A9D">
          <w:rPr>
            <w:rFonts w:eastAsia="굴림" w:cstheme="minorHAnsi"/>
            <w:color w:val="000000"/>
            <w:sz w:val="24"/>
            <w:szCs w:val="24"/>
            <w:shd w:val="clear" w:color="auto" w:fill="FFFFFF"/>
          </w:rPr>
          <w:delText xml:space="preserve">is </w:delText>
        </w:r>
      </w:del>
      <w:r w:rsidRPr="0036596E">
        <w:rPr>
          <w:rFonts w:eastAsia="굴림" w:cstheme="minorHAnsi"/>
          <w:color w:val="000000"/>
          <w:sz w:val="24"/>
          <w:szCs w:val="24"/>
          <w:shd w:val="clear" w:color="auto" w:fill="FFFFFF"/>
        </w:rPr>
        <w:t>use</w:t>
      </w:r>
      <w:ins w:id="7" w:author="Katherine Ovens" w:date="2017-12-30T19:52:00Z">
        <w:r w:rsidR="00D74A9D">
          <w:rPr>
            <w:rFonts w:eastAsia="굴림" w:cstheme="minorHAnsi"/>
            <w:color w:val="000000"/>
            <w:sz w:val="24"/>
            <w:szCs w:val="24"/>
            <w:shd w:val="clear" w:color="auto" w:fill="FFFFFF"/>
          </w:rPr>
          <w:t>s</w:t>
        </w:r>
      </w:ins>
      <w:del w:id="8" w:author="Katherine Ovens" w:date="2017-12-30T19:52:00Z">
        <w:r w:rsidRPr="0036596E" w:rsidDel="00D74A9D">
          <w:rPr>
            <w:rFonts w:eastAsia="굴림" w:cstheme="minorHAnsi"/>
            <w:color w:val="000000"/>
            <w:sz w:val="24"/>
            <w:szCs w:val="24"/>
            <w:shd w:val="clear" w:color="auto" w:fill="FFFFFF"/>
          </w:rPr>
          <w:delText>d</w:delText>
        </w:r>
      </w:del>
      <w:r w:rsidRPr="0036596E">
        <w:rPr>
          <w:rFonts w:eastAsia="굴림" w:cstheme="minorHAnsi"/>
          <w:color w:val="000000"/>
          <w:sz w:val="24"/>
          <w:szCs w:val="24"/>
          <w:shd w:val="clear" w:color="auto" w:fill="FFFFFF"/>
        </w:rPr>
        <w:t xml:space="preserve"> Java component-based development (CBD) architecture. This project has contributed to improving the business processes of </w:t>
      </w:r>
      <w:commentRangeStart w:id="9"/>
      <w:ins w:id="10" w:author="Katherine Ovens" w:date="2017-12-30T19:53:00Z">
        <w:r w:rsidR="00D74A9D">
          <w:rPr>
            <w:rFonts w:eastAsia="굴림" w:cstheme="minorHAnsi"/>
            <w:color w:val="000000"/>
            <w:sz w:val="24"/>
            <w:szCs w:val="24"/>
            <w:shd w:val="clear" w:color="auto" w:fill="FFFFFF"/>
          </w:rPr>
          <w:t xml:space="preserve">the </w:t>
        </w:r>
      </w:ins>
      <w:r w:rsidRPr="0036596E">
        <w:rPr>
          <w:rFonts w:eastAsia="굴림" w:cstheme="minorHAnsi"/>
          <w:color w:val="000000"/>
          <w:sz w:val="24"/>
          <w:szCs w:val="24"/>
          <w:shd w:val="clear" w:color="auto" w:fill="FFFFFF"/>
        </w:rPr>
        <w:t xml:space="preserve">customer's company </w:t>
      </w:r>
      <w:commentRangeEnd w:id="9"/>
      <w:r w:rsidR="00D74A9D">
        <w:rPr>
          <w:rStyle w:val="CommentReference"/>
        </w:rPr>
        <w:commentReference w:id="9"/>
      </w:r>
      <w:ins w:id="11" w:author="Katherine Ovens" w:date="2017-12-30T19:53:00Z">
        <w:r w:rsidR="00D74A9D">
          <w:rPr>
            <w:rFonts w:eastAsia="굴림" w:cstheme="minorHAnsi"/>
            <w:color w:val="000000"/>
            <w:sz w:val="24"/>
            <w:szCs w:val="24"/>
            <w:shd w:val="clear" w:color="auto" w:fill="FFFFFF"/>
          </w:rPr>
          <w:t>by</w:t>
        </w:r>
      </w:ins>
      <w:del w:id="12" w:author="Katherine Ovens" w:date="2017-12-30T19:53:00Z">
        <w:r w:rsidRPr="0036596E" w:rsidDel="00D74A9D">
          <w:rPr>
            <w:rFonts w:eastAsia="굴림" w:cstheme="minorHAnsi"/>
            <w:color w:val="000000"/>
            <w:sz w:val="24"/>
            <w:szCs w:val="24"/>
            <w:shd w:val="clear" w:color="auto" w:fill="FFFFFF"/>
          </w:rPr>
          <w:delText>via</w:delText>
        </w:r>
      </w:del>
      <w:r w:rsidRPr="0036596E">
        <w:rPr>
          <w:rFonts w:eastAsia="굴림" w:cstheme="minorHAnsi"/>
          <w:color w:val="000000"/>
          <w:sz w:val="24"/>
          <w:szCs w:val="24"/>
          <w:shd w:val="clear" w:color="auto" w:fill="FFFFFF"/>
        </w:rPr>
        <w:t xml:space="preserve"> efficient</w:t>
      </w:r>
      <w:ins w:id="13" w:author="Katherine Ovens" w:date="2017-12-30T19:53:00Z">
        <w:r w:rsidR="00D74A9D">
          <w:rPr>
            <w:rFonts w:eastAsia="굴림" w:cstheme="minorHAnsi"/>
            <w:color w:val="000000"/>
            <w:sz w:val="24"/>
            <w:szCs w:val="24"/>
            <w:shd w:val="clear" w:color="auto" w:fill="FFFFFF"/>
          </w:rPr>
          <w:t>ly</w:t>
        </w:r>
      </w:ins>
      <w:r w:rsidRPr="0036596E">
        <w:rPr>
          <w:rFonts w:eastAsia="굴림" w:cstheme="minorHAnsi"/>
          <w:color w:val="000000"/>
          <w:sz w:val="24"/>
          <w:szCs w:val="24"/>
          <w:shd w:val="clear" w:color="auto" w:fill="FFFFFF"/>
        </w:rPr>
        <w:t xml:space="preserve"> managing steel production activities from </w:t>
      </w:r>
      <w:ins w:id="14" w:author="Katherine Ovens" w:date="2017-12-30T19:53:00Z">
        <w:r w:rsidR="00D74A9D">
          <w:rPr>
            <w:rFonts w:eastAsia="굴림" w:cstheme="minorHAnsi"/>
            <w:color w:val="000000"/>
            <w:sz w:val="24"/>
            <w:szCs w:val="24"/>
            <w:shd w:val="clear" w:color="auto" w:fill="FFFFFF"/>
          </w:rPr>
          <w:t xml:space="preserve">the </w:t>
        </w:r>
      </w:ins>
      <w:r w:rsidRPr="0036596E">
        <w:rPr>
          <w:rFonts w:eastAsia="굴림" w:cstheme="minorHAnsi"/>
          <w:color w:val="000000"/>
          <w:sz w:val="24"/>
          <w:szCs w:val="24"/>
          <w:shd w:val="clear" w:color="auto" w:fill="FFFFFF"/>
        </w:rPr>
        <w:t>plan</w:t>
      </w:r>
      <w:ins w:id="15" w:author="Katherine Ovens" w:date="2017-12-30T19:53:00Z">
        <w:r w:rsidR="00D74A9D">
          <w:rPr>
            <w:rFonts w:eastAsia="굴림" w:cstheme="minorHAnsi"/>
            <w:color w:val="000000"/>
            <w:sz w:val="24"/>
            <w:szCs w:val="24"/>
            <w:shd w:val="clear" w:color="auto" w:fill="FFFFFF"/>
          </w:rPr>
          <w:t>ning stage</w:t>
        </w:r>
      </w:ins>
      <w:r w:rsidRPr="0036596E">
        <w:rPr>
          <w:rFonts w:eastAsia="굴림" w:cstheme="minorHAnsi"/>
          <w:color w:val="000000"/>
          <w:sz w:val="24"/>
          <w:szCs w:val="24"/>
          <w:shd w:val="clear" w:color="auto" w:fill="FFFFFF"/>
        </w:rPr>
        <w:t xml:space="preserve"> to ship</w:t>
      </w:r>
      <w:ins w:id="16" w:author="Katherine Ovens" w:date="2017-12-30T19:53:00Z">
        <w:r w:rsidR="00D74A9D">
          <w:rPr>
            <w:rFonts w:eastAsia="굴림" w:cstheme="minorHAnsi"/>
            <w:color w:val="000000"/>
            <w:sz w:val="24"/>
            <w:szCs w:val="24"/>
            <w:shd w:val="clear" w:color="auto" w:fill="FFFFFF"/>
          </w:rPr>
          <w:t>ment</w:t>
        </w:r>
      </w:ins>
      <w:r w:rsidRPr="0036596E">
        <w:rPr>
          <w:rFonts w:eastAsia="굴림" w:cstheme="minorHAnsi"/>
          <w:color w:val="000000"/>
          <w:sz w:val="24"/>
          <w:szCs w:val="24"/>
          <w:shd w:val="clear" w:color="auto" w:fill="FFFFFF"/>
        </w:rPr>
        <w:t xml:space="preserve">.  </w:t>
      </w:r>
      <w:commentRangeStart w:id="17"/>
      <w:r w:rsidRPr="0036596E">
        <w:rPr>
          <w:rFonts w:eastAsia="굴림" w:cstheme="minorHAnsi"/>
          <w:color w:val="000000"/>
          <w:sz w:val="24"/>
          <w:szCs w:val="24"/>
          <w:shd w:val="clear" w:color="auto" w:fill="FFFFFF"/>
        </w:rPr>
        <w:t>After that</w:t>
      </w:r>
      <w:commentRangeEnd w:id="17"/>
      <w:r w:rsidR="00D74A9D">
        <w:rPr>
          <w:rStyle w:val="CommentReference"/>
        </w:rPr>
        <w:commentReference w:id="17"/>
      </w:r>
      <w:r w:rsidRPr="0036596E">
        <w:rPr>
          <w:rFonts w:eastAsia="굴림" w:cstheme="minorHAnsi"/>
          <w:color w:val="000000"/>
          <w:sz w:val="24"/>
          <w:szCs w:val="24"/>
          <w:shd w:val="clear" w:color="auto" w:fill="FFFFFF"/>
        </w:rPr>
        <w:t xml:space="preserve">, </w:t>
      </w:r>
      <w:commentRangeStart w:id="18"/>
      <w:r w:rsidRPr="0036596E">
        <w:rPr>
          <w:rFonts w:eastAsia="굴림" w:cstheme="minorHAnsi"/>
          <w:color w:val="000000"/>
          <w:sz w:val="24"/>
          <w:szCs w:val="24"/>
          <w:shd w:val="clear" w:color="auto" w:fill="FFFFFF"/>
        </w:rPr>
        <w:t xml:space="preserve">I </w:t>
      </w:r>
      <w:ins w:id="19" w:author="Katherine Ovens" w:date="2017-12-30T19:55:00Z">
        <w:r w:rsidR="00D74A9D">
          <w:rPr>
            <w:rFonts w:eastAsia="굴림" w:cstheme="minorHAnsi"/>
            <w:color w:val="000000"/>
            <w:sz w:val="24"/>
            <w:szCs w:val="24"/>
            <w:shd w:val="clear" w:color="auto" w:fill="FFFFFF"/>
          </w:rPr>
          <w:t>was</w:t>
        </w:r>
      </w:ins>
      <w:del w:id="20" w:author="Katherine Ovens" w:date="2017-12-30T19:55:00Z">
        <w:r w:rsidRPr="0036596E" w:rsidDel="00D74A9D">
          <w:rPr>
            <w:rFonts w:eastAsia="굴림" w:cstheme="minorHAnsi"/>
            <w:color w:val="000000"/>
            <w:sz w:val="24"/>
            <w:szCs w:val="24"/>
            <w:shd w:val="clear" w:color="auto" w:fill="FFFFFF"/>
          </w:rPr>
          <w:delText>have been</w:delText>
        </w:r>
      </w:del>
      <w:r w:rsidRPr="0036596E">
        <w:rPr>
          <w:rFonts w:eastAsia="굴림" w:cstheme="minorHAnsi"/>
          <w:color w:val="000000"/>
          <w:sz w:val="24"/>
          <w:szCs w:val="24"/>
          <w:shd w:val="clear" w:color="auto" w:fill="FFFFFF"/>
        </w:rPr>
        <w:t xml:space="preserve"> recognized </w:t>
      </w:r>
      <w:commentRangeEnd w:id="18"/>
      <w:r w:rsidR="00D74A9D">
        <w:rPr>
          <w:rStyle w:val="CommentReference"/>
        </w:rPr>
        <w:commentReference w:id="18"/>
      </w:r>
      <w:ins w:id="21" w:author="Katherine Ovens" w:date="2017-12-30T19:54:00Z">
        <w:r w:rsidR="00D74A9D">
          <w:rPr>
            <w:rFonts w:eastAsia="굴림" w:cstheme="minorHAnsi"/>
            <w:color w:val="000000"/>
            <w:sz w:val="24"/>
            <w:szCs w:val="24"/>
            <w:shd w:val="clear" w:color="auto" w:fill="FFFFFF"/>
          </w:rPr>
          <w:t xml:space="preserve">for </w:t>
        </w:r>
      </w:ins>
      <w:del w:id="22" w:author="Katherine Ovens" w:date="2017-12-30T19:54:00Z">
        <w:r w:rsidRPr="0036596E" w:rsidDel="00D74A9D">
          <w:rPr>
            <w:rFonts w:eastAsia="굴림" w:cstheme="minorHAnsi"/>
            <w:color w:val="000000"/>
            <w:sz w:val="24"/>
            <w:szCs w:val="24"/>
            <w:shd w:val="clear" w:color="auto" w:fill="FFFFFF"/>
          </w:rPr>
          <w:delText>the</w:delText>
        </w:r>
      </w:del>
      <w:ins w:id="23" w:author="Katherine Ovens" w:date="2017-12-30T19:54:00Z">
        <w:r w:rsidR="00D74A9D">
          <w:rPr>
            <w:rFonts w:eastAsia="굴림" w:cstheme="minorHAnsi"/>
            <w:color w:val="000000"/>
            <w:sz w:val="24"/>
            <w:szCs w:val="24"/>
            <w:shd w:val="clear" w:color="auto" w:fill="FFFFFF"/>
          </w:rPr>
          <w:t>my</w:t>
        </w:r>
      </w:ins>
      <w:r w:rsidRPr="0036596E">
        <w:rPr>
          <w:rFonts w:eastAsia="굴림" w:cstheme="minorHAnsi"/>
          <w:color w:val="000000"/>
          <w:sz w:val="24"/>
          <w:szCs w:val="24"/>
          <w:shd w:val="clear" w:color="auto" w:fill="FFFFFF"/>
        </w:rPr>
        <w:t xml:space="preserve"> </w:t>
      </w:r>
      <w:commentRangeStart w:id="24"/>
      <w:r w:rsidRPr="0036596E">
        <w:rPr>
          <w:rFonts w:eastAsia="굴림" w:cstheme="minorHAnsi"/>
          <w:color w:val="000000"/>
          <w:sz w:val="24"/>
          <w:szCs w:val="24"/>
          <w:shd w:val="clear" w:color="auto" w:fill="FFFFFF"/>
        </w:rPr>
        <w:t>IT technical skill</w:t>
      </w:r>
      <w:commentRangeEnd w:id="24"/>
      <w:r w:rsidR="00D74A9D">
        <w:rPr>
          <w:rStyle w:val="CommentReference"/>
        </w:rPr>
        <w:commentReference w:id="24"/>
      </w:r>
      <w:r w:rsidRPr="0036596E">
        <w:rPr>
          <w:rFonts w:eastAsia="굴림" w:cstheme="minorHAnsi"/>
          <w:color w:val="000000"/>
          <w:sz w:val="24"/>
          <w:szCs w:val="24"/>
          <w:shd w:val="clear" w:color="auto" w:fill="FFFFFF"/>
        </w:rPr>
        <w:t>s and</w:t>
      </w:r>
      <w:del w:id="25" w:author="Katherine Ovens" w:date="2017-12-30T19:55:00Z">
        <w:r w:rsidRPr="0036596E" w:rsidDel="00D74A9D">
          <w:rPr>
            <w:rFonts w:eastAsia="굴림" w:cstheme="minorHAnsi"/>
            <w:color w:val="000000"/>
            <w:sz w:val="24"/>
            <w:szCs w:val="24"/>
            <w:shd w:val="clear" w:color="auto" w:fill="FFFFFF"/>
          </w:rPr>
          <w:delText xml:space="preserve"> the</w:delText>
        </w:r>
      </w:del>
      <w:r w:rsidRPr="0036596E">
        <w:rPr>
          <w:rFonts w:eastAsia="굴림" w:cstheme="minorHAnsi"/>
          <w:color w:val="000000"/>
          <w:sz w:val="24"/>
          <w:szCs w:val="24"/>
          <w:shd w:val="clear" w:color="auto" w:fill="FFFFFF"/>
        </w:rPr>
        <w:t xml:space="preserve"> sense of responsibility and was selected as </w:t>
      </w:r>
      <w:ins w:id="26" w:author="Katherine Ovens" w:date="2017-12-30T19:55:00Z">
        <w:r w:rsidR="00D74A9D">
          <w:rPr>
            <w:rFonts w:eastAsia="굴림" w:cstheme="minorHAnsi"/>
            <w:color w:val="000000"/>
            <w:sz w:val="24"/>
            <w:szCs w:val="24"/>
            <w:shd w:val="clear" w:color="auto" w:fill="FFFFFF"/>
          </w:rPr>
          <w:t xml:space="preserve">a </w:t>
        </w:r>
      </w:ins>
      <w:r w:rsidRPr="0036596E">
        <w:rPr>
          <w:rFonts w:eastAsia="굴림" w:cstheme="minorHAnsi"/>
          <w:color w:val="000000"/>
          <w:sz w:val="24"/>
          <w:szCs w:val="24"/>
          <w:shd w:val="clear" w:color="auto" w:fill="FFFFFF"/>
        </w:rPr>
        <w:t>maintenance team member</w:t>
      </w:r>
      <w:ins w:id="27" w:author="Katherine Ovens" w:date="2017-12-30T19:55:00Z">
        <w:r w:rsidR="00D74A9D">
          <w:rPr>
            <w:rFonts w:eastAsia="굴림" w:cstheme="minorHAnsi"/>
            <w:color w:val="000000"/>
            <w:sz w:val="24"/>
            <w:szCs w:val="24"/>
            <w:shd w:val="clear" w:color="auto" w:fill="FFFFFF"/>
          </w:rPr>
          <w:t>,</w:t>
        </w:r>
      </w:ins>
      <w:del w:id="28" w:author="Katherine Ovens" w:date="2017-12-30T19:55:00Z">
        <w:r w:rsidRPr="0036596E" w:rsidDel="00D74A9D">
          <w:rPr>
            <w:rFonts w:eastAsia="굴림" w:cstheme="minorHAnsi"/>
            <w:color w:val="000000"/>
            <w:sz w:val="24"/>
            <w:szCs w:val="24"/>
            <w:shd w:val="clear" w:color="auto" w:fill="FFFFFF"/>
          </w:rPr>
          <w:delText xml:space="preserve"> for</w:delText>
        </w:r>
      </w:del>
      <w:r w:rsidRPr="0036596E">
        <w:rPr>
          <w:rFonts w:eastAsia="굴림" w:cstheme="minorHAnsi"/>
          <w:color w:val="000000"/>
          <w:sz w:val="24"/>
          <w:szCs w:val="24"/>
          <w:shd w:val="clear" w:color="auto" w:fill="FFFFFF"/>
        </w:rPr>
        <w:t xml:space="preserve"> providing IT service to customers until 2015</w:t>
      </w:r>
      <w:commentRangeStart w:id="29"/>
      <w:r w:rsidRPr="0036596E">
        <w:rPr>
          <w:rFonts w:eastAsia="굴림" w:cstheme="minorHAnsi"/>
          <w:color w:val="000000"/>
          <w:sz w:val="24"/>
          <w:szCs w:val="24"/>
          <w:shd w:val="clear" w:color="auto" w:fill="FFFFFF"/>
        </w:rPr>
        <w:t>.</w:t>
      </w:r>
      <w:commentRangeEnd w:id="29"/>
      <w:r w:rsidR="00D74A9D">
        <w:rPr>
          <w:rStyle w:val="CommentReference"/>
        </w:rPr>
        <w:commentReference w:id="29"/>
      </w:r>
    </w:p>
    <w:p w14:paraId="59E682B1" w14:textId="77777777" w:rsidR="004519FC" w:rsidRPr="0036596E" w:rsidRDefault="004519FC" w:rsidP="00C5444B">
      <w:pPr>
        <w:spacing w:after="200" w:line="480" w:lineRule="auto"/>
        <w:ind w:firstLine="800"/>
        <w:rPr>
          <w:rFonts w:eastAsia="굴림" w:cstheme="minorHAnsi"/>
          <w:color w:val="000000"/>
          <w:sz w:val="24"/>
          <w:szCs w:val="24"/>
          <w:shd w:val="clear" w:color="auto" w:fill="FFFFFF"/>
        </w:rPr>
      </w:pPr>
    </w:p>
    <w:p w14:paraId="6CB79B59" w14:textId="5ACF8B9C" w:rsidR="00D0418D" w:rsidRPr="0036596E" w:rsidRDefault="00D0418D" w:rsidP="00C5444B">
      <w:pPr>
        <w:spacing w:after="0" w:line="480" w:lineRule="auto"/>
        <w:rPr>
          <w:rFonts w:cstheme="minorHAnsi"/>
          <w:sz w:val="24"/>
          <w:szCs w:val="24"/>
        </w:rPr>
      </w:pPr>
      <w:r w:rsidRPr="0036596E">
        <w:rPr>
          <w:rFonts w:cstheme="minorHAnsi"/>
          <w:sz w:val="24"/>
          <w:szCs w:val="24"/>
        </w:rPr>
        <w:lastRenderedPageBreak/>
        <w:t>Details Paragraph(s):</w:t>
      </w:r>
    </w:p>
    <w:p w14:paraId="5F344872" w14:textId="22099BB7" w:rsidR="002446F7" w:rsidRPr="0036596E" w:rsidRDefault="00C5444B" w:rsidP="002446F7">
      <w:pPr>
        <w:spacing w:after="0" w:line="480" w:lineRule="auto"/>
        <w:ind w:firstLine="720"/>
        <w:rPr>
          <w:rFonts w:eastAsia="굴림" w:cstheme="minorHAnsi"/>
          <w:color w:val="000000"/>
          <w:sz w:val="24"/>
          <w:szCs w:val="24"/>
          <w:shd w:val="clear" w:color="auto" w:fill="FFFFFF"/>
        </w:rPr>
      </w:pPr>
      <w:r w:rsidRPr="0036596E">
        <w:rPr>
          <w:rFonts w:eastAsia="굴림" w:cstheme="minorHAnsi"/>
          <w:color w:val="000000"/>
          <w:sz w:val="24"/>
          <w:szCs w:val="24"/>
          <w:shd w:val="clear" w:color="auto" w:fill="FFFFFF"/>
        </w:rPr>
        <w:t>Infinity, a Stamford Technology Company</w:t>
      </w:r>
      <w:ins w:id="30" w:author="Katherine Ovens" w:date="2017-12-30T20:01:00Z">
        <w:r w:rsidR="00B3193D">
          <w:rPr>
            <w:rFonts w:eastAsia="굴림" w:cstheme="minorHAnsi"/>
            <w:color w:val="000000"/>
            <w:sz w:val="24"/>
            <w:szCs w:val="24"/>
            <w:shd w:val="clear" w:color="auto" w:fill="FFFFFF"/>
          </w:rPr>
          <w:t>,</w:t>
        </w:r>
      </w:ins>
      <w:r w:rsidRPr="0036596E">
        <w:rPr>
          <w:rFonts w:eastAsia="굴림" w:cstheme="minorHAnsi"/>
          <w:color w:val="000000"/>
          <w:sz w:val="24"/>
          <w:szCs w:val="24"/>
          <w:shd w:val="clear" w:color="auto" w:fill="FFFFFF"/>
        </w:rPr>
        <w:t xml:space="preserve"> is extending its business area as the leading IT service provider in the medical field. </w:t>
      </w:r>
      <w:del w:id="31" w:author="Katherine Ovens" w:date="2017-12-30T20:02:00Z">
        <w:r w:rsidRPr="0036596E" w:rsidDel="00B3193D">
          <w:rPr>
            <w:rFonts w:eastAsia="굴림" w:cstheme="minorHAnsi"/>
            <w:color w:val="000000"/>
            <w:sz w:val="24"/>
            <w:szCs w:val="24"/>
            <w:shd w:val="clear" w:color="auto" w:fill="FFFFFF"/>
          </w:rPr>
          <w:delText xml:space="preserve">In the respect of </w:delText>
        </w:r>
      </w:del>
      <w:ins w:id="32" w:author="Katherine Ovens" w:date="2017-12-30T20:02:00Z">
        <w:r w:rsidR="00B3193D">
          <w:rPr>
            <w:rFonts w:eastAsia="굴림" w:cstheme="minorHAnsi"/>
            <w:color w:val="000000"/>
            <w:sz w:val="24"/>
            <w:szCs w:val="24"/>
            <w:shd w:val="clear" w:color="auto" w:fill="FFFFFF"/>
          </w:rPr>
          <w:t xml:space="preserve">I am prepared to </w:t>
        </w:r>
      </w:ins>
      <w:r w:rsidRPr="0036596E">
        <w:rPr>
          <w:rFonts w:eastAsia="굴림" w:cstheme="minorHAnsi"/>
          <w:color w:val="000000"/>
          <w:sz w:val="24"/>
          <w:szCs w:val="24"/>
          <w:shd w:val="clear" w:color="auto" w:fill="FFFFFF"/>
        </w:rPr>
        <w:t>help</w:t>
      </w:r>
      <w:ins w:id="33" w:author="Katherine Ovens" w:date="2017-12-30T20:02:00Z">
        <w:r w:rsidR="00B3193D">
          <w:rPr>
            <w:rFonts w:eastAsia="굴림" w:cstheme="minorHAnsi"/>
            <w:color w:val="000000"/>
            <w:sz w:val="24"/>
            <w:szCs w:val="24"/>
            <w:shd w:val="clear" w:color="auto" w:fill="FFFFFF"/>
          </w:rPr>
          <w:t xml:space="preserve"> your</w:t>
        </w:r>
      </w:ins>
      <w:del w:id="34" w:author="Katherine Ovens" w:date="2017-12-30T20:02:00Z">
        <w:r w:rsidRPr="0036596E" w:rsidDel="00B3193D">
          <w:rPr>
            <w:rFonts w:eastAsia="굴림" w:cstheme="minorHAnsi"/>
            <w:color w:val="000000"/>
            <w:sz w:val="24"/>
            <w:szCs w:val="24"/>
            <w:shd w:val="clear" w:color="auto" w:fill="FFFFFF"/>
          </w:rPr>
          <w:delText>ing</w:delText>
        </w:r>
      </w:del>
      <w:r w:rsidRPr="0036596E">
        <w:rPr>
          <w:rFonts w:eastAsia="굴림" w:cstheme="minorHAnsi"/>
          <w:color w:val="000000"/>
          <w:sz w:val="24"/>
          <w:szCs w:val="24"/>
          <w:shd w:val="clear" w:color="auto" w:fill="FFFFFF"/>
        </w:rPr>
        <w:t xml:space="preserve"> enterpris</w:t>
      </w:r>
      <w:del w:id="35" w:author="Katherine Ovens" w:date="2017-12-30T20:02:00Z">
        <w:r w:rsidRPr="0036596E" w:rsidDel="00B3193D">
          <w:rPr>
            <w:rFonts w:eastAsia="굴림" w:cstheme="minorHAnsi"/>
            <w:color w:val="000000"/>
            <w:sz w:val="24"/>
            <w:szCs w:val="24"/>
            <w:shd w:val="clear" w:color="auto" w:fill="FFFFFF"/>
          </w:rPr>
          <w:delText>es</w:delText>
        </w:r>
      </w:del>
      <w:ins w:id="36" w:author="Katherine Ovens" w:date="2017-12-30T20:02:00Z">
        <w:r w:rsidR="00B3193D">
          <w:rPr>
            <w:rFonts w:eastAsia="굴림" w:cstheme="minorHAnsi"/>
            <w:color w:val="000000"/>
            <w:sz w:val="24"/>
            <w:szCs w:val="24"/>
            <w:shd w:val="clear" w:color="auto" w:fill="FFFFFF"/>
          </w:rPr>
          <w:t>e</w:t>
        </w:r>
      </w:ins>
      <w:del w:id="37" w:author="Katherine Ovens" w:date="2017-12-30T20:02:00Z">
        <w:r w:rsidRPr="0036596E" w:rsidDel="00B3193D">
          <w:rPr>
            <w:rFonts w:eastAsia="굴림" w:cstheme="minorHAnsi"/>
            <w:color w:val="000000"/>
            <w:sz w:val="24"/>
            <w:szCs w:val="24"/>
            <w:shd w:val="clear" w:color="auto" w:fill="FFFFFF"/>
          </w:rPr>
          <w:delText xml:space="preserve"> to</w:delText>
        </w:r>
      </w:del>
      <w:r w:rsidRPr="0036596E">
        <w:rPr>
          <w:rFonts w:eastAsia="굴림" w:cstheme="minorHAnsi"/>
          <w:color w:val="000000"/>
          <w:sz w:val="24"/>
          <w:szCs w:val="24"/>
          <w:shd w:val="clear" w:color="auto" w:fill="FFFFFF"/>
        </w:rPr>
        <w:t xml:space="preserve"> innovate </w:t>
      </w:r>
      <w:ins w:id="38" w:author="Katherine Ovens" w:date="2017-12-30T20:03:00Z">
        <w:r w:rsidR="00B3193D">
          <w:rPr>
            <w:rFonts w:eastAsia="굴림" w:cstheme="minorHAnsi"/>
            <w:color w:val="000000"/>
            <w:sz w:val="24"/>
            <w:szCs w:val="24"/>
            <w:shd w:val="clear" w:color="auto" w:fill="FFFFFF"/>
          </w:rPr>
          <w:t xml:space="preserve">its </w:t>
        </w:r>
      </w:ins>
      <w:del w:id="39" w:author="Katherine Ovens" w:date="2017-12-30T20:03:00Z">
        <w:r w:rsidRPr="0036596E" w:rsidDel="00B3193D">
          <w:rPr>
            <w:rFonts w:eastAsia="굴림" w:cstheme="minorHAnsi"/>
            <w:color w:val="000000"/>
            <w:sz w:val="24"/>
            <w:szCs w:val="24"/>
            <w:shd w:val="clear" w:color="auto" w:fill="FFFFFF"/>
          </w:rPr>
          <w:delText xml:space="preserve">their </w:delText>
        </w:r>
      </w:del>
      <w:r w:rsidRPr="0036596E">
        <w:rPr>
          <w:rFonts w:eastAsia="굴림" w:cstheme="minorHAnsi"/>
          <w:color w:val="000000"/>
          <w:sz w:val="24"/>
          <w:szCs w:val="24"/>
          <w:shd w:val="clear" w:color="auto" w:fill="FFFFFF"/>
        </w:rPr>
        <w:t>business processes with IT solutions</w:t>
      </w:r>
      <w:del w:id="40" w:author="Katherine Ovens" w:date="2017-12-30T20:03:00Z">
        <w:r w:rsidRPr="0036596E" w:rsidDel="00B3193D">
          <w:rPr>
            <w:rFonts w:eastAsia="굴림" w:cstheme="minorHAnsi"/>
            <w:color w:val="000000"/>
            <w:sz w:val="24"/>
            <w:szCs w:val="24"/>
            <w:shd w:val="clear" w:color="auto" w:fill="FFFFFF"/>
          </w:rPr>
          <w:delText>, my career is very close to your requirement</w:delText>
        </w:r>
      </w:del>
      <w:r w:rsidRPr="0036596E">
        <w:rPr>
          <w:rFonts w:eastAsia="굴림" w:cstheme="minorHAnsi"/>
          <w:color w:val="000000"/>
          <w:sz w:val="24"/>
          <w:szCs w:val="24"/>
          <w:shd w:val="clear" w:color="auto" w:fill="FFFFFF"/>
        </w:rPr>
        <w:t xml:space="preserve"> because I </w:t>
      </w:r>
      <w:del w:id="41" w:author="Katherine Ovens" w:date="2017-12-30T20:03:00Z">
        <w:r w:rsidRPr="0036596E" w:rsidDel="00B3193D">
          <w:rPr>
            <w:rFonts w:eastAsia="굴림" w:cstheme="minorHAnsi"/>
            <w:color w:val="000000"/>
            <w:sz w:val="24"/>
            <w:szCs w:val="24"/>
            <w:shd w:val="clear" w:color="auto" w:fill="FFFFFF"/>
          </w:rPr>
          <w:delText xml:space="preserve">have the experience to </w:delText>
        </w:r>
      </w:del>
      <w:r w:rsidRPr="0036596E">
        <w:rPr>
          <w:rFonts w:eastAsia="굴림" w:cstheme="minorHAnsi"/>
          <w:color w:val="000000"/>
          <w:sz w:val="24"/>
          <w:szCs w:val="24"/>
          <w:shd w:val="clear" w:color="auto" w:fill="FFFFFF"/>
        </w:rPr>
        <w:t>develop</w:t>
      </w:r>
      <w:ins w:id="42" w:author="Katherine Ovens" w:date="2017-12-30T20:03:00Z">
        <w:r w:rsidR="00B3193D">
          <w:rPr>
            <w:rFonts w:eastAsia="굴림" w:cstheme="minorHAnsi"/>
            <w:color w:val="000000"/>
            <w:sz w:val="24"/>
            <w:szCs w:val="24"/>
            <w:shd w:val="clear" w:color="auto" w:fill="FFFFFF"/>
          </w:rPr>
          <w:t>ed</w:t>
        </w:r>
      </w:ins>
      <w:r w:rsidRPr="0036596E">
        <w:rPr>
          <w:rFonts w:eastAsia="굴림" w:cstheme="minorHAnsi"/>
          <w:color w:val="000000"/>
          <w:sz w:val="24"/>
          <w:szCs w:val="24"/>
          <w:shd w:val="clear" w:color="auto" w:fill="FFFFFF"/>
        </w:rPr>
        <w:t xml:space="preserve"> and operate</w:t>
      </w:r>
      <w:ins w:id="43" w:author="Katherine Ovens" w:date="2017-12-30T20:03:00Z">
        <w:r w:rsidR="00B3193D">
          <w:rPr>
            <w:rFonts w:eastAsia="굴림" w:cstheme="minorHAnsi"/>
            <w:color w:val="000000"/>
            <w:sz w:val="24"/>
            <w:szCs w:val="24"/>
            <w:shd w:val="clear" w:color="auto" w:fill="FFFFFF"/>
          </w:rPr>
          <w:t>d</w:t>
        </w:r>
      </w:ins>
      <w:r w:rsidRPr="0036596E">
        <w:rPr>
          <w:rFonts w:eastAsia="굴림" w:cstheme="minorHAnsi"/>
          <w:color w:val="000000"/>
          <w:sz w:val="24"/>
          <w:szCs w:val="24"/>
          <w:shd w:val="clear" w:color="auto" w:fill="FFFFFF"/>
        </w:rPr>
        <w:t xml:space="preserve"> IT solutions in POSCO for about 10 years. Also, </w:t>
      </w:r>
      <w:del w:id="44" w:author="Katherine Ovens" w:date="2017-12-30T20:03:00Z">
        <w:r w:rsidRPr="0036596E" w:rsidDel="00B3193D">
          <w:rPr>
            <w:rFonts w:eastAsia="굴림" w:cstheme="minorHAnsi"/>
            <w:color w:val="000000"/>
            <w:sz w:val="24"/>
            <w:szCs w:val="24"/>
            <w:shd w:val="clear" w:color="auto" w:fill="FFFFFF"/>
          </w:rPr>
          <w:delText>your company's</w:delText>
        </w:r>
      </w:del>
      <w:ins w:id="45" w:author="Katherine Ovens" w:date="2017-12-30T20:03:00Z">
        <w:r w:rsidR="00B3193D">
          <w:rPr>
            <w:rFonts w:eastAsia="굴림" w:cstheme="minorHAnsi"/>
            <w:color w:val="000000"/>
            <w:sz w:val="24"/>
            <w:szCs w:val="24"/>
            <w:shd w:val="clear" w:color="auto" w:fill="FFFFFF"/>
          </w:rPr>
          <w:t>Infinity's</w:t>
        </w:r>
      </w:ins>
      <w:r w:rsidRPr="0036596E">
        <w:rPr>
          <w:rFonts w:eastAsia="굴림" w:cstheme="minorHAnsi"/>
          <w:color w:val="000000"/>
          <w:sz w:val="24"/>
          <w:szCs w:val="24"/>
          <w:shd w:val="clear" w:color="auto" w:fill="FFFFFF"/>
        </w:rPr>
        <w:t xml:space="preserve"> </w:t>
      </w:r>
      <w:del w:id="46" w:author="Katherine Ovens" w:date="2017-12-30T20:04:00Z">
        <w:r w:rsidRPr="0036596E" w:rsidDel="00B3193D">
          <w:rPr>
            <w:rFonts w:eastAsia="굴림" w:cstheme="minorHAnsi"/>
            <w:color w:val="000000"/>
            <w:sz w:val="24"/>
            <w:szCs w:val="24"/>
            <w:shd w:val="clear" w:color="auto" w:fill="FFFFFF"/>
          </w:rPr>
          <w:delText>pursuit of the</w:delText>
        </w:r>
      </w:del>
      <w:ins w:id="47" w:author="Katherine Ovens" w:date="2017-12-30T20:04:00Z">
        <w:r w:rsidR="00B3193D">
          <w:rPr>
            <w:rFonts w:eastAsia="굴림" w:cstheme="minorHAnsi"/>
            <w:color w:val="000000"/>
            <w:sz w:val="24"/>
            <w:szCs w:val="24"/>
            <w:shd w:val="clear" w:color="auto" w:fill="FFFFFF"/>
          </w:rPr>
          <w:t>aim to become a</w:t>
        </w:r>
      </w:ins>
      <w:r w:rsidRPr="0036596E">
        <w:rPr>
          <w:rFonts w:eastAsia="굴림" w:cstheme="minorHAnsi"/>
          <w:color w:val="000000"/>
          <w:sz w:val="24"/>
          <w:szCs w:val="24"/>
          <w:shd w:val="clear" w:color="auto" w:fill="FFFFFF"/>
        </w:rPr>
        <w:t xml:space="preserve"> global consult</w:t>
      </w:r>
      <w:ins w:id="48" w:author="Katherine Ovens" w:date="2017-12-30T20:04:00Z">
        <w:r w:rsidR="00B3193D">
          <w:rPr>
            <w:rFonts w:eastAsia="굴림" w:cstheme="minorHAnsi"/>
            <w:color w:val="000000"/>
            <w:sz w:val="24"/>
            <w:szCs w:val="24"/>
            <w:shd w:val="clear" w:color="auto" w:fill="FFFFFF"/>
          </w:rPr>
          <w:t>ing</w:t>
        </w:r>
      </w:ins>
      <w:del w:id="49" w:author="Katherine Ovens" w:date="2017-12-30T20:04:00Z">
        <w:r w:rsidRPr="0036596E" w:rsidDel="00B3193D">
          <w:rPr>
            <w:rFonts w:eastAsia="굴림" w:cstheme="minorHAnsi"/>
            <w:color w:val="000000"/>
            <w:sz w:val="24"/>
            <w:szCs w:val="24"/>
            <w:shd w:val="clear" w:color="auto" w:fill="FFFFFF"/>
          </w:rPr>
          <w:delText>ant</w:delText>
        </w:r>
      </w:del>
      <w:r w:rsidRPr="0036596E">
        <w:rPr>
          <w:rFonts w:eastAsia="굴림" w:cstheme="minorHAnsi"/>
          <w:color w:val="000000"/>
          <w:sz w:val="24"/>
          <w:szCs w:val="24"/>
          <w:shd w:val="clear" w:color="auto" w:fill="FFFFFF"/>
        </w:rPr>
        <w:t xml:space="preserve"> company </w:t>
      </w:r>
      <w:commentRangeStart w:id="50"/>
      <w:r w:rsidRPr="0036596E">
        <w:rPr>
          <w:rFonts w:eastAsia="굴림" w:cstheme="minorHAnsi"/>
          <w:color w:val="000000"/>
          <w:sz w:val="24"/>
          <w:szCs w:val="24"/>
          <w:shd w:val="clear" w:color="auto" w:fill="FFFFFF"/>
        </w:rPr>
        <w:t>is very close to my future goal</w:t>
      </w:r>
      <w:commentRangeEnd w:id="50"/>
      <w:r w:rsidR="00B3193D">
        <w:rPr>
          <w:rStyle w:val="CommentReference"/>
        </w:rPr>
        <w:commentReference w:id="50"/>
      </w:r>
      <w:r w:rsidRPr="0036596E">
        <w:rPr>
          <w:rFonts w:eastAsia="굴림" w:cstheme="minorHAnsi"/>
          <w:color w:val="000000"/>
          <w:sz w:val="24"/>
          <w:szCs w:val="24"/>
          <w:shd w:val="clear" w:color="auto" w:fill="FFFFFF"/>
        </w:rPr>
        <w:t xml:space="preserve">. </w:t>
      </w:r>
      <w:commentRangeStart w:id="51"/>
      <w:r w:rsidRPr="0036596E">
        <w:rPr>
          <w:rFonts w:eastAsia="굴림" w:cstheme="minorHAnsi"/>
          <w:color w:val="000000"/>
          <w:sz w:val="24"/>
          <w:szCs w:val="24"/>
          <w:shd w:val="clear" w:color="auto" w:fill="FFFFFF"/>
        </w:rPr>
        <w:t xml:space="preserve">Moreover, I studied up-to-date technologies such as </w:t>
      </w:r>
      <w:proofErr w:type="spellStart"/>
      <w:r w:rsidR="00E90209" w:rsidRPr="0036596E">
        <w:rPr>
          <w:rFonts w:eastAsia="굴림" w:cstheme="minorHAnsi"/>
          <w:color w:val="000000"/>
          <w:sz w:val="24"/>
          <w:szCs w:val="24"/>
          <w:shd w:val="clear" w:color="auto" w:fill="FFFFFF"/>
        </w:rPr>
        <w:t>NodeJS</w:t>
      </w:r>
      <w:proofErr w:type="spellEnd"/>
      <w:r w:rsidR="00E90209" w:rsidRPr="0036596E">
        <w:rPr>
          <w:rFonts w:eastAsia="굴림" w:cstheme="minorHAnsi"/>
          <w:color w:val="000000"/>
          <w:sz w:val="24"/>
          <w:szCs w:val="24"/>
          <w:shd w:val="clear" w:color="auto" w:fill="FFFFFF"/>
        </w:rPr>
        <w:t xml:space="preserve"> </w:t>
      </w:r>
      <w:ins w:id="52" w:author="Katherine Ovens" w:date="2017-12-30T20:05:00Z">
        <w:r w:rsidR="00B3193D">
          <w:rPr>
            <w:rFonts w:eastAsia="굴림" w:cstheme="minorHAnsi"/>
            <w:color w:val="000000"/>
            <w:sz w:val="24"/>
            <w:szCs w:val="24"/>
            <w:shd w:val="clear" w:color="auto" w:fill="FFFFFF"/>
          </w:rPr>
          <w:t>and</w:t>
        </w:r>
      </w:ins>
      <w:del w:id="53" w:author="Katherine Ovens" w:date="2017-12-30T20:05:00Z">
        <w:r w:rsidR="00E90209" w:rsidRPr="0036596E" w:rsidDel="00B3193D">
          <w:rPr>
            <w:rFonts w:eastAsia="굴림" w:cstheme="minorHAnsi"/>
            <w:color w:val="000000"/>
            <w:sz w:val="24"/>
            <w:szCs w:val="24"/>
            <w:shd w:val="clear" w:color="auto" w:fill="FFFFFF"/>
          </w:rPr>
          <w:delText>or</w:delText>
        </w:r>
      </w:del>
      <w:r w:rsidR="00E90209" w:rsidRPr="0036596E">
        <w:rPr>
          <w:rFonts w:eastAsia="굴림" w:cstheme="minorHAnsi"/>
          <w:color w:val="000000"/>
          <w:sz w:val="24"/>
          <w:szCs w:val="24"/>
          <w:shd w:val="clear" w:color="auto" w:fill="FFFFFF"/>
        </w:rPr>
        <w:t xml:space="preserve"> </w:t>
      </w:r>
      <w:r w:rsidRPr="0036596E">
        <w:rPr>
          <w:rFonts w:eastAsia="굴림" w:cstheme="minorHAnsi"/>
          <w:color w:val="000000"/>
          <w:sz w:val="24"/>
          <w:szCs w:val="24"/>
          <w:shd w:val="clear" w:color="auto" w:fill="FFFFFF"/>
        </w:rPr>
        <w:t>A</w:t>
      </w:r>
      <w:r w:rsidR="00E90209" w:rsidRPr="0036596E">
        <w:rPr>
          <w:rFonts w:eastAsia="굴림" w:cstheme="minorHAnsi"/>
          <w:color w:val="000000"/>
          <w:sz w:val="24"/>
          <w:szCs w:val="24"/>
          <w:shd w:val="clear" w:color="auto" w:fill="FFFFFF"/>
        </w:rPr>
        <w:t>n</w:t>
      </w:r>
      <w:r w:rsidRPr="0036596E">
        <w:rPr>
          <w:rFonts w:eastAsia="굴림" w:cstheme="minorHAnsi"/>
          <w:color w:val="000000"/>
          <w:sz w:val="24"/>
          <w:szCs w:val="24"/>
          <w:shd w:val="clear" w:color="auto" w:fill="FFFFFF"/>
        </w:rPr>
        <w:t xml:space="preserve">gularJS in </w:t>
      </w:r>
      <w:ins w:id="54" w:author="Katherine Ovens" w:date="2017-12-30T20:05:00Z">
        <w:r w:rsidR="00B3193D">
          <w:rPr>
            <w:rFonts w:eastAsia="굴림" w:cstheme="minorHAnsi"/>
            <w:color w:val="000000"/>
            <w:sz w:val="24"/>
            <w:szCs w:val="24"/>
            <w:shd w:val="clear" w:color="auto" w:fill="FFFFFF"/>
          </w:rPr>
          <w:t xml:space="preserve">the </w:t>
        </w:r>
      </w:ins>
      <w:r w:rsidRPr="0036596E">
        <w:rPr>
          <w:rFonts w:eastAsia="굴림" w:cstheme="minorHAnsi"/>
          <w:color w:val="000000"/>
          <w:sz w:val="24"/>
          <w:szCs w:val="24"/>
          <w:shd w:val="clear" w:color="auto" w:fill="FFFFFF"/>
        </w:rPr>
        <w:t xml:space="preserve">Computer Programming Developer course </w:t>
      </w:r>
      <w:ins w:id="55" w:author="Katherine Ovens" w:date="2017-12-30T20:05:00Z">
        <w:r w:rsidR="00B3193D">
          <w:rPr>
            <w:rFonts w:eastAsia="굴림" w:cstheme="minorHAnsi"/>
            <w:color w:val="000000"/>
            <w:sz w:val="24"/>
            <w:szCs w:val="24"/>
            <w:shd w:val="clear" w:color="auto" w:fill="FFFFFF"/>
          </w:rPr>
          <w:t>at</w:t>
        </w:r>
      </w:ins>
      <w:del w:id="56" w:author="Katherine Ovens" w:date="2017-12-30T20:05:00Z">
        <w:r w:rsidRPr="0036596E" w:rsidDel="00B3193D">
          <w:rPr>
            <w:rFonts w:eastAsia="굴림" w:cstheme="minorHAnsi"/>
            <w:color w:val="000000"/>
            <w:sz w:val="24"/>
            <w:szCs w:val="24"/>
            <w:shd w:val="clear" w:color="auto" w:fill="FFFFFF"/>
          </w:rPr>
          <w:delText>of</w:delText>
        </w:r>
      </w:del>
      <w:r w:rsidRPr="0036596E">
        <w:rPr>
          <w:rFonts w:eastAsia="굴림" w:cstheme="minorHAnsi"/>
          <w:color w:val="000000"/>
          <w:sz w:val="24"/>
          <w:szCs w:val="24"/>
          <w:shd w:val="clear" w:color="auto" w:fill="FFFFFF"/>
        </w:rPr>
        <w:t xml:space="preserve"> Seneca College and</w:t>
      </w:r>
      <w:del w:id="57" w:author="Katherine Ovens" w:date="2017-12-30T20:05:00Z">
        <w:r w:rsidRPr="0036596E" w:rsidDel="00B3193D">
          <w:rPr>
            <w:rFonts w:eastAsia="굴림" w:cstheme="minorHAnsi"/>
            <w:color w:val="000000"/>
            <w:sz w:val="24"/>
            <w:szCs w:val="24"/>
            <w:shd w:val="clear" w:color="auto" w:fill="FFFFFF"/>
          </w:rPr>
          <w:delText xml:space="preserve"> still</w:delText>
        </w:r>
      </w:del>
      <w:r w:rsidRPr="0036596E">
        <w:rPr>
          <w:rFonts w:eastAsia="굴림" w:cstheme="minorHAnsi"/>
          <w:color w:val="000000"/>
          <w:sz w:val="24"/>
          <w:szCs w:val="24"/>
          <w:shd w:val="clear" w:color="auto" w:fill="FFFFFF"/>
        </w:rPr>
        <w:t xml:space="preserve"> have </w:t>
      </w:r>
      <w:ins w:id="58" w:author="Katherine Ovens" w:date="2017-12-30T20:05:00Z">
        <w:r w:rsidR="00B3193D">
          <w:rPr>
            <w:rFonts w:eastAsia="굴림" w:cstheme="minorHAnsi"/>
            <w:color w:val="000000"/>
            <w:sz w:val="24"/>
            <w:szCs w:val="24"/>
            <w:shd w:val="clear" w:color="auto" w:fill="FFFFFF"/>
          </w:rPr>
          <w:t>a</w:t>
        </w:r>
      </w:ins>
      <w:del w:id="59" w:author="Katherine Ovens" w:date="2017-12-30T20:05:00Z">
        <w:r w:rsidRPr="0036596E" w:rsidDel="00B3193D">
          <w:rPr>
            <w:rFonts w:eastAsia="굴림" w:cstheme="minorHAnsi"/>
            <w:color w:val="000000"/>
            <w:sz w:val="24"/>
            <w:szCs w:val="24"/>
            <w:shd w:val="clear" w:color="auto" w:fill="FFFFFF"/>
          </w:rPr>
          <w:delText>the</w:delText>
        </w:r>
      </w:del>
      <w:r w:rsidRPr="0036596E">
        <w:rPr>
          <w:rFonts w:eastAsia="굴림" w:cstheme="minorHAnsi"/>
          <w:color w:val="000000"/>
          <w:sz w:val="24"/>
          <w:szCs w:val="24"/>
          <w:shd w:val="clear" w:color="auto" w:fill="FFFFFF"/>
        </w:rPr>
        <w:t xml:space="preserve"> passion </w:t>
      </w:r>
      <w:ins w:id="60" w:author="Katherine Ovens" w:date="2017-12-30T20:05:00Z">
        <w:r w:rsidR="00B3193D">
          <w:rPr>
            <w:rFonts w:eastAsia="굴림" w:cstheme="minorHAnsi"/>
            <w:color w:val="000000"/>
            <w:sz w:val="24"/>
            <w:szCs w:val="24"/>
            <w:shd w:val="clear" w:color="auto" w:fill="FFFFFF"/>
          </w:rPr>
          <w:t>for</w:t>
        </w:r>
      </w:ins>
      <w:del w:id="61" w:author="Katherine Ovens" w:date="2017-12-30T20:05:00Z">
        <w:r w:rsidRPr="0036596E" w:rsidDel="00B3193D">
          <w:rPr>
            <w:rFonts w:eastAsia="굴림" w:cstheme="minorHAnsi"/>
            <w:color w:val="000000"/>
            <w:sz w:val="24"/>
            <w:szCs w:val="24"/>
            <w:shd w:val="clear" w:color="auto" w:fill="FFFFFF"/>
          </w:rPr>
          <w:delText>of</w:delText>
        </w:r>
      </w:del>
      <w:r w:rsidRPr="0036596E">
        <w:rPr>
          <w:rFonts w:eastAsia="굴림" w:cstheme="minorHAnsi"/>
          <w:color w:val="000000"/>
          <w:sz w:val="24"/>
          <w:szCs w:val="24"/>
          <w:shd w:val="clear" w:color="auto" w:fill="FFFFFF"/>
        </w:rPr>
        <w:t xml:space="preserve"> coding programming language.</w:t>
      </w:r>
      <w:commentRangeEnd w:id="51"/>
      <w:r w:rsidR="00B3193D">
        <w:rPr>
          <w:rStyle w:val="CommentReference"/>
        </w:rPr>
        <w:commentReference w:id="51"/>
      </w:r>
      <w:bookmarkStart w:id="62" w:name="_GoBack"/>
      <w:bookmarkEnd w:id="62"/>
    </w:p>
    <w:p w14:paraId="0BDBFE87" w14:textId="77777777" w:rsidR="002446F7" w:rsidRPr="0036596E" w:rsidRDefault="002446F7" w:rsidP="002446F7">
      <w:pPr>
        <w:spacing w:after="0" w:line="480" w:lineRule="auto"/>
        <w:ind w:firstLine="720"/>
        <w:rPr>
          <w:rFonts w:ascii="Times New Roman" w:eastAsia="굴림" w:hAnsi="Times New Roman" w:cs="Times New Roman"/>
          <w:color w:val="000000"/>
          <w:sz w:val="24"/>
          <w:szCs w:val="24"/>
          <w:shd w:val="clear" w:color="auto" w:fill="FFFFFF"/>
        </w:rPr>
      </w:pPr>
    </w:p>
    <w:p w14:paraId="0AF9CF65" w14:textId="3D3C07DE" w:rsidR="003D4ED8" w:rsidRPr="0036596E" w:rsidRDefault="00FC7931" w:rsidP="00BC3289">
      <w:pPr>
        <w:spacing w:after="0" w:line="240" w:lineRule="auto"/>
        <w:rPr>
          <w:b/>
          <w:sz w:val="24"/>
          <w:szCs w:val="24"/>
        </w:rPr>
      </w:pPr>
      <w:r w:rsidRPr="0036596E">
        <w:rPr>
          <w:b/>
          <w:sz w:val="24"/>
          <w:szCs w:val="24"/>
        </w:rPr>
        <w:t>Rubric: Job ad, company research, and cover letter paragraphs</w:t>
      </w:r>
    </w:p>
    <w:tbl>
      <w:tblPr>
        <w:tblStyle w:val="TableGrid"/>
        <w:tblW w:w="0" w:type="auto"/>
        <w:tblLook w:val="04A0" w:firstRow="1" w:lastRow="0" w:firstColumn="1" w:lastColumn="0" w:noHBand="0" w:noVBand="1"/>
      </w:tblPr>
      <w:tblGrid>
        <w:gridCol w:w="2318"/>
        <w:gridCol w:w="2343"/>
        <w:gridCol w:w="2343"/>
        <w:gridCol w:w="2346"/>
      </w:tblGrid>
      <w:tr w:rsidR="003D4ED8" w:rsidRPr="0036596E" w14:paraId="6D64F19E" w14:textId="77777777" w:rsidTr="003D4ED8">
        <w:tc>
          <w:tcPr>
            <w:tcW w:w="2394" w:type="dxa"/>
          </w:tcPr>
          <w:p w14:paraId="3C023FD8" w14:textId="77777777" w:rsidR="003D4ED8" w:rsidRPr="0036596E" w:rsidRDefault="003D4ED8" w:rsidP="00BC3289">
            <w:pPr>
              <w:rPr>
                <w:sz w:val="24"/>
                <w:szCs w:val="24"/>
              </w:rPr>
            </w:pPr>
          </w:p>
        </w:tc>
        <w:tc>
          <w:tcPr>
            <w:tcW w:w="2394" w:type="dxa"/>
          </w:tcPr>
          <w:p w14:paraId="3D581D55" w14:textId="6E7FCA8C" w:rsidR="003D4ED8" w:rsidRPr="0036596E" w:rsidRDefault="003D4ED8" w:rsidP="00BC3289">
            <w:pPr>
              <w:rPr>
                <w:sz w:val="24"/>
                <w:szCs w:val="24"/>
              </w:rPr>
            </w:pPr>
            <w:r w:rsidRPr="0036596E">
              <w:rPr>
                <w:sz w:val="24"/>
                <w:szCs w:val="24"/>
              </w:rPr>
              <w:t>Exceeds Expectations</w:t>
            </w:r>
          </w:p>
        </w:tc>
        <w:tc>
          <w:tcPr>
            <w:tcW w:w="2394" w:type="dxa"/>
          </w:tcPr>
          <w:p w14:paraId="786A13E0" w14:textId="378A4BFB" w:rsidR="003D4ED8" w:rsidRPr="0036596E" w:rsidRDefault="003D4ED8" w:rsidP="00BC3289">
            <w:pPr>
              <w:rPr>
                <w:sz w:val="24"/>
                <w:szCs w:val="24"/>
              </w:rPr>
            </w:pPr>
            <w:r w:rsidRPr="0036596E">
              <w:rPr>
                <w:sz w:val="24"/>
                <w:szCs w:val="24"/>
              </w:rPr>
              <w:t>Meets Expectations</w:t>
            </w:r>
          </w:p>
        </w:tc>
        <w:tc>
          <w:tcPr>
            <w:tcW w:w="2394" w:type="dxa"/>
          </w:tcPr>
          <w:p w14:paraId="18897BF4" w14:textId="4F919E0C" w:rsidR="003D4ED8" w:rsidRPr="0036596E" w:rsidRDefault="003D4ED8" w:rsidP="00BC3289">
            <w:pPr>
              <w:rPr>
                <w:sz w:val="24"/>
                <w:szCs w:val="24"/>
              </w:rPr>
            </w:pPr>
            <w:r w:rsidRPr="0036596E">
              <w:rPr>
                <w:sz w:val="24"/>
                <w:szCs w:val="24"/>
              </w:rPr>
              <w:t>Does Not Meet Expectations</w:t>
            </w:r>
          </w:p>
        </w:tc>
      </w:tr>
      <w:tr w:rsidR="003D4ED8" w:rsidRPr="0036596E" w14:paraId="015A760F" w14:textId="77777777" w:rsidTr="003D4ED8">
        <w:tc>
          <w:tcPr>
            <w:tcW w:w="2394" w:type="dxa"/>
          </w:tcPr>
          <w:p w14:paraId="54961A28" w14:textId="472E3E80" w:rsidR="003D4ED8" w:rsidRPr="0036596E" w:rsidRDefault="003D4ED8" w:rsidP="00BC3289">
            <w:pPr>
              <w:rPr>
                <w:sz w:val="24"/>
                <w:szCs w:val="24"/>
              </w:rPr>
            </w:pPr>
            <w:r w:rsidRPr="0036596E">
              <w:rPr>
                <w:sz w:val="24"/>
                <w:szCs w:val="24"/>
              </w:rPr>
              <w:t>Job ad analysis</w:t>
            </w:r>
          </w:p>
        </w:tc>
        <w:tc>
          <w:tcPr>
            <w:tcW w:w="2394" w:type="dxa"/>
          </w:tcPr>
          <w:p w14:paraId="1D764FC4" w14:textId="7E7A3245" w:rsidR="003D4ED8" w:rsidRPr="0036596E" w:rsidRDefault="003D4ED8" w:rsidP="003D4ED8">
            <w:pPr>
              <w:rPr>
                <w:sz w:val="24"/>
                <w:szCs w:val="24"/>
              </w:rPr>
            </w:pPr>
            <w:r w:rsidRPr="0036596E">
              <w:rPr>
                <w:sz w:val="24"/>
                <w:szCs w:val="24"/>
              </w:rPr>
              <w:t xml:space="preserve">Job ad is appropriate; keywords and phrases are selected from the entire ad; effort has been made to find evidence of experience; reflection question answers are thoughtful. </w:t>
            </w:r>
          </w:p>
        </w:tc>
        <w:tc>
          <w:tcPr>
            <w:tcW w:w="2394" w:type="dxa"/>
          </w:tcPr>
          <w:p w14:paraId="5EDEE6DF" w14:textId="30EA3BB0" w:rsidR="003D4ED8" w:rsidRPr="0036596E" w:rsidRDefault="003D4ED8" w:rsidP="003D4ED8">
            <w:pPr>
              <w:rPr>
                <w:sz w:val="24"/>
                <w:szCs w:val="24"/>
              </w:rPr>
            </w:pPr>
            <w:r w:rsidRPr="0036596E">
              <w:rPr>
                <w:sz w:val="24"/>
                <w:szCs w:val="24"/>
              </w:rPr>
              <w:t>Job ad is appropriate; keywords and phrases are selected from a portion of the ad; some effort has been made to find evidence of experience; reflection questions are answered.</w:t>
            </w:r>
          </w:p>
        </w:tc>
        <w:tc>
          <w:tcPr>
            <w:tcW w:w="2394" w:type="dxa"/>
          </w:tcPr>
          <w:p w14:paraId="284BDC98" w14:textId="330736C5" w:rsidR="003D4ED8" w:rsidRPr="0036596E" w:rsidRDefault="003D4ED8" w:rsidP="003D4ED8">
            <w:pPr>
              <w:rPr>
                <w:sz w:val="24"/>
                <w:szCs w:val="24"/>
              </w:rPr>
            </w:pPr>
            <w:r w:rsidRPr="0036596E">
              <w:rPr>
                <w:sz w:val="24"/>
                <w:szCs w:val="24"/>
              </w:rPr>
              <w:t>Job ad is not appropriate; only a few keywords and phrases are selected; no effort has been made to find evidence of experience; reflection question answers are incomplete/too brief.</w:t>
            </w:r>
          </w:p>
        </w:tc>
      </w:tr>
      <w:tr w:rsidR="003D4ED8" w:rsidRPr="0036596E" w14:paraId="12AB993A" w14:textId="77777777" w:rsidTr="003D4ED8">
        <w:tc>
          <w:tcPr>
            <w:tcW w:w="2394" w:type="dxa"/>
          </w:tcPr>
          <w:p w14:paraId="066FD1D4" w14:textId="54207D68" w:rsidR="003D4ED8" w:rsidRPr="0036596E" w:rsidRDefault="003D4ED8" w:rsidP="00BC3289">
            <w:pPr>
              <w:rPr>
                <w:sz w:val="24"/>
                <w:szCs w:val="24"/>
              </w:rPr>
            </w:pPr>
            <w:r w:rsidRPr="0036596E">
              <w:rPr>
                <w:sz w:val="24"/>
                <w:szCs w:val="24"/>
              </w:rPr>
              <w:t>Company research</w:t>
            </w:r>
          </w:p>
        </w:tc>
        <w:tc>
          <w:tcPr>
            <w:tcW w:w="2394" w:type="dxa"/>
          </w:tcPr>
          <w:p w14:paraId="0AD16439" w14:textId="2A5EFC60" w:rsidR="003D4ED8" w:rsidRPr="0036596E" w:rsidRDefault="003D4ED8" w:rsidP="003D4ED8">
            <w:pPr>
              <w:rPr>
                <w:sz w:val="24"/>
                <w:szCs w:val="24"/>
              </w:rPr>
            </w:pPr>
            <w:r w:rsidRPr="0036596E">
              <w:rPr>
                <w:sz w:val="24"/>
                <w:szCs w:val="24"/>
              </w:rPr>
              <w:t>Questions are answered with detail; research is thorough.</w:t>
            </w:r>
          </w:p>
        </w:tc>
        <w:tc>
          <w:tcPr>
            <w:tcW w:w="2394" w:type="dxa"/>
          </w:tcPr>
          <w:p w14:paraId="1DFE9225" w14:textId="31A5F345" w:rsidR="003D4ED8" w:rsidRPr="0036596E" w:rsidRDefault="003D4ED8" w:rsidP="00BC3289">
            <w:pPr>
              <w:rPr>
                <w:sz w:val="24"/>
                <w:szCs w:val="24"/>
              </w:rPr>
            </w:pPr>
            <w:r w:rsidRPr="0036596E">
              <w:rPr>
                <w:sz w:val="24"/>
                <w:szCs w:val="24"/>
              </w:rPr>
              <w:t>Many questions have been left unanswered; research is not detailed.</w:t>
            </w:r>
          </w:p>
        </w:tc>
        <w:tc>
          <w:tcPr>
            <w:tcW w:w="2394" w:type="dxa"/>
          </w:tcPr>
          <w:p w14:paraId="4A3948D3" w14:textId="6295BFB3" w:rsidR="003D4ED8" w:rsidRPr="0036596E" w:rsidRDefault="003D4ED8" w:rsidP="003D4ED8">
            <w:pPr>
              <w:rPr>
                <w:sz w:val="24"/>
                <w:szCs w:val="24"/>
              </w:rPr>
            </w:pPr>
            <w:r w:rsidRPr="0036596E">
              <w:rPr>
                <w:sz w:val="24"/>
                <w:szCs w:val="24"/>
              </w:rPr>
              <w:t>Most questions are not answered; research is missing.</w:t>
            </w:r>
          </w:p>
        </w:tc>
      </w:tr>
      <w:tr w:rsidR="003D4ED8" w:rsidRPr="0036596E" w14:paraId="5500B7BA" w14:textId="77777777" w:rsidTr="003D4ED8">
        <w:tc>
          <w:tcPr>
            <w:tcW w:w="2394" w:type="dxa"/>
          </w:tcPr>
          <w:p w14:paraId="5C21FFFD" w14:textId="2D1F327F" w:rsidR="003D4ED8" w:rsidRPr="0036596E" w:rsidRDefault="003D4ED8" w:rsidP="00BC3289">
            <w:pPr>
              <w:rPr>
                <w:sz w:val="24"/>
                <w:szCs w:val="24"/>
              </w:rPr>
            </w:pPr>
            <w:r w:rsidRPr="0036596E">
              <w:rPr>
                <w:sz w:val="24"/>
                <w:szCs w:val="24"/>
              </w:rPr>
              <w:t>Cover letter: background</w:t>
            </w:r>
          </w:p>
        </w:tc>
        <w:tc>
          <w:tcPr>
            <w:tcW w:w="2394" w:type="dxa"/>
          </w:tcPr>
          <w:p w14:paraId="1F667669" w14:textId="217CCB4E" w:rsidR="003D4ED8" w:rsidRPr="0036596E" w:rsidRDefault="003D4ED8" w:rsidP="00BC3289">
            <w:pPr>
              <w:rPr>
                <w:sz w:val="24"/>
                <w:szCs w:val="24"/>
              </w:rPr>
            </w:pPr>
            <w:r w:rsidRPr="0036596E">
              <w:rPr>
                <w:sz w:val="24"/>
                <w:szCs w:val="24"/>
              </w:rPr>
              <w:t>Clearly and persuasively demonstrates qualifications for the positio</w:t>
            </w:r>
            <w:r w:rsidR="00FC7931" w:rsidRPr="0036596E">
              <w:rPr>
                <w:sz w:val="24"/>
                <w:szCs w:val="24"/>
              </w:rPr>
              <w:t>n, using keywords from posting and</w:t>
            </w:r>
            <w:r w:rsidRPr="0036596E">
              <w:rPr>
                <w:sz w:val="24"/>
                <w:szCs w:val="24"/>
              </w:rPr>
              <w:t xml:space="preserve"> </w:t>
            </w:r>
            <w:r w:rsidRPr="0036596E">
              <w:rPr>
                <w:sz w:val="24"/>
                <w:szCs w:val="24"/>
              </w:rPr>
              <w:lastRenderedPageBreak/>
              <w:t>skills/examples of experience</w:t>
            </w:r>
            <w:r w:rsidR="00FC7931" w:rsidRPr="0036596E">
              <w:rPr>
                <w:sz w:val="24"/>
                <w:szCs w:val="24"/>
              </w:rPr>
              <w:t>.</w:t>
            </w:r>
          </w:p>
        </w:tc>
        <w:tc>
          <w:tcPr>
            <w:tcW w:w="2394" w:type="dxa"/>
          </w:tcPr>
          <w:p w14:paraId="38D96A65" w14:textId="7C30F958" w:rsidR="003D4ED8" w:rsidRPr="0036596E" w:rsidRDefault="00FC7931" w:rsidP="00BC3289">
            <w:pPr>
              <w:rPr>
                <w:sz w:val="24"/>
                <w:szCs w:val="24"/>
              </w:rPr>
            </w:pPr>
            <w:r w:rsidRPr="0036596E">
              <w:rPr>
                <w:sz w:val="24"/>
                <w:szCs w:val="24"/>
              </w:rPr>
              <w:lastRenderedPageBreak/>
              <w:t xml:space="preserve">May not be fully effective in demonstrating qualifications for the position, may omit keywords from posting and </w:t>
            </w:r>
            <w:r w:rsidRPr="0036596E">
              <w:rPr>
                <w:sz w:val="24"/>
                <w:szCs w:val="24"/>
              </w:rPr>
              <w:lastRenderedPageBreak/>
              <w:t>skills/examples of experience.</w:t>
            </w:r>
          </w:p>
        </w:tc>
        <w:tc>
          <w:tcPr>
            <w:tcW w:w="2394" w:type="dxa"/>
          </w:tcPr>
          <w:p w14:paraId="07D36CC7" w14:textId="466A0D0A" w:rsidR="003D4ED8" w:rsidRPr="0036596E" w:rsidRDefault="00FC7931" w:rsidP="00BC3289">
            <w:pPr>
              <w:rPr>
                <w:sz w:val="24"/>
                <w:szCs w:val="24"/>
                <w:lang w:val="en-US"/>
              </w:rPr>
            </w:pPr>
            <w:r w:rsidRPr="0036596E">
              <w:rPr>
                <w:sz w:val="24"/>
                <w:szCs w:val="24"/>
                <w:lang w:val="en-US"/>
              </w:rPr>
              <w:lastRenderedPageBreak/>
              <w:t xml:space="preserve">Does not demonstrate qualifications for the position, omits keywords from posting and </w:t>
            </w:r>
            <w:r w:rsidRPr="0036596E">
              <w:rPr>
                <w:sz w:val="24"/>
                <w:szCs w:val="24"/>
                <w:lang w:val="en-US"/>
              </w:rPr>
              <w:lastRenderedPageBreak/>
              <w:t>skills/examples of experience.</w:t>
            </w:r>
          </w:p>
        </w:tc>
      </w:tr>
      <w:tr w:rsidR="003D4ED8" w:rsidRPr="0036596E" w14:paraId="70BAFEEB" w14:textId="77777777" w:rsidTr="003D4ED8">
        <w:tc>
          <w:tcPr>
            <w:tcW w:w="2394" w:type="dxa"/>
          </w:tcPr>
          <w:p w14:paraId="17954592" w14:textId="2C924347" w:rsidR="003D4ED8" w:rsidRPr="0036596E" w:rsidRDefault="003D4ED8" w:rsidP="00BC3289">
            <w:pPr>
              <w:rPr>
                <w:sz w:val="24"/>
                <w:szCs w:val="24"/>
              </w:rPr>
            </w:pPr>
            <w:r w:rsidRPr="0036596E">
              <w:rPr>
                <w:sz w:val="24"/>
                <w:szCs w:val="24"/>
              </w:rPr>
              <w:lastRenderedPageBreak/>
              <w:t>Cover letter: details</w:t>
            </w:r>
          </w:p>
        </w:tc>
        <w:tc>
          <w:tcPr>
            <w:tcW w:w="2394" w:type="dxa"/>
          </w:tcPr>
          <w:p w14:paraId="549AB433" w14:textId="10EFF268" w:rsidR="003D4ED8" w:rsidRPr="0036596E" w:rsidRDefault="00FC7931" w:rsidP="00BC3289">
            <w:pPr>
              <w:rPr>
                <w:sz w:val="24"/>
                <w:szCs w:val="24"/>
                <w:lang w:val="en-US"/>
              </w:rPr>
            </w:pPr>
            <w:r w:rsidRPr="0036596E">
              <w:rPr>
                <w:sz w:val="24"/>
                <w:szCs w:val="24"/>
                <w:lang w:val="en-US"/>
              </w:rPr>
              <w:t>Clearly and persuasively identifies why you are interested in this job/company. Demonstrates knowledge of the company.</w:t>
            </w:r>
          </w:p>
        </w:tc>
        <w:tc>
          <w:tcPr>
            <w:tcW w:w="2394" w:type="dxa"/>
          </w:tcPr>
          <w:p w14:paraId="4DFFF147" w14:textId="42E4DB28" w:rsidR="003D4ED8" w:rsidRPr="0036596E" w:rsidRDefault="00FC7931" w:rsidP="00BC3289">
            <w:pPr>
              <w:rPr>
                <w:sz w:val="24"/>
                <w:szCs w:val="24"/>
                <w:lang w:val="en-US"/>
              </w:rPr>
            </w:pPr>
            <w:r w:rsidRPr="0036596E">
              <w:rPr>
                <w:sz w:val="24"/>
                <w:szCs w:val="24"/>
                <w:lang w:val="en-US"/>
              </w:rPr>
              <w:t>Mentions why you are interested in this job/company. Some knowledge of the company is apparent.</w:t>
            </w:r>
          </w:p>
        </w:tc>
        <w:tc>
          <w:tcPr>
            <w:tcW w:w="2394" w:type="dxa"/>
          </w:tcPr>
          <w:p w14:paraId="6ED80815" w14:textId="05258530" w:rsidR="003D4ED8" w:rsidRPr="0036596E" w:rsidRDefault="00FC7931" w:rsidP="00BC3289">
            <w:pPr>
              <w:rPr>
                <w:sz w:val="24"/>
                <w:szCs w:val="24"/>
                <w:lang w:val="en-US"/>
              </w:rPr>
            </w:pPr>
            <w:r w:rsidRPr="0036596E">
              <w:rPr>
                <w:sz w:val="24"/>
                <w:szCs w:val="24"/>
                <w:lang w:val="en-US"/>
              </w:rPr>
              <w:t>Does not mention why you are interested in this job/company. Does not demonstrate knowledge of the company.</w:t>
            </w:r>
          </w:p>
        </w:tc>
      </w:tr>
      <w:tr w:rsidR="003D4ED8" w:rsidRPr="00FC7931" w14:paraId="50447D17" w14:textId="77777777" w:rsidTr="003D4ED8">
        <w:tc>
          <w:tcPr>
            <w:tcW w:w="2394" w:type="dxa"/>
          </w:tcPr>
          <w:p w14:paraId="50D26FC9" w14:textId="20E1041C" w:rsidR="003D4ED8" w:rsidRPr="0036596E" w:rsidRDefault="003D4ED8" w:rsidP="00BC3289">
            <w:pPr>
              <w:rPr>
                <w:sz w:val="24"/>
                <w:szCs w:val="24"/>
              </w:rPr>
            </w:pPr>
            <w:r w:rsidRPr="0036596E">
              <w:rPr>
                <w:sz w:val="24"/>
                <w:szCs w:val="24"/>
              </w:rPr>
              <w:t>Mechanics</w:t>
            </w:r>
          </w:p>
        </w:tc>
        <w:tc>
          <w:tcPr>
            <w:tcW w:w="2394" w:type="dxa"/>
          </w:tcPr>
          <w:p w14:paraId="341759F2" w14:textId="69F5B10A" w:rsidR="003D4ED8" w:rsidRPr="0036596E" w:rsidRDefault="00FC7931" w:rsidP="00BC3289">
            <w:pPr>
              <w:rPr>
                <w:sz w:val="24"/>
                <w:szCs w:val="24"/>
              </w:rPr>
            </w:pPr>
            <w:r w:rsidRPr="0036596E">
              <w:rPr>
                <w:sz w:val="24"/>
                <w:szCs w:val="24"/>
              </w:rPr>
              <w:t>Spelling and grammar is flawless throughout. Tone is professional.</w:t>
            </w:r>
          </w:p>
        </w:tc>
        <w:tc>
          <w:tcPr>
            <w:tcW w:w="2394" w:type="dxa"/>
          </w:tcPr>
          <w:p w14:paraId="7EE27047" w14:textId="28AFE38E" w:rsidR="003D4ED8" w:rsidRPr="0036596E" w:rsidRDefault="00FC7931" w:rsidP="00FC7931">
            <w:pPr>
              <w:rPr>
                <w:sz w:val="24"/>
                <w:szCs w:val="24"/>
              </w:rPr>
            </w:pPr>
            <w:r w:rsidRPr="0036596E">
              <w:rPr>
                <w:sz w:val="24"/>
                <w:szCs w:val="24"/>
              </w:rPr>
              <w:t>Some spelling or grammatical errors. Tone is somewhat professional.</w:t>
            </w:r>
          </w:p>
        </w:tc>
        <w:tc>
          <w:tcPr>
            <w:tcW w:w="2394" w:type="dxa"/>
          </w:tcPr>
          <w:p w14:paraId="4FFA4C0D" w14:textId="04862DC3" w:rsidR="003D4ED8" w:rsidRPr="00FC7931" w:rsidRDefault="00FC7931" w:rsidP="00BC3289">
            <w:pPr>
              <w:rPr>
                <w:sz w:val="24"/>
                <w:szCs w:val="24"/>
              </w:rPr>
            </w:pPr>
            <w:r w:rsidRPr="0036596E">
              <w:rPr>
                <w:sz w:val="24"/>
                <w:szCs w:val="24"/>
              </w:rPr>
              <w:t>Significant spelling or grammatical errors. Tone is not professional.</w:t>
            </w:r>
          </w:p>
        </w:tc>
      </w:tr>
    </w:tbl>
    <w:p w14:paraId="1DEE36D7" w14:textId="723F8C64" w:rsidR="00EB6231" w:rsidRDefault="00EB6231" w:rsidP="00BC3289">
      <w:pPr>
        <w:spacing w:after="0" w:line="240" w:lineRule="auto"/>
        <w:rPr>
          <w:sz w:val="24"/>
          <w:szCs w:val="24"/>
        </w:rPr>
      </w:pPr>
    </w:p>
    <w:p w14:paraId="11D8E835" w14:textId="77777777" w:rsidR="00CA7A42" w:rsidRDefault="00CA7A42" w:rsidP="00BC3289">
      <w:pPr>
        <w:spacing w:after="0" w:line="240" w:lineRule="auto"/>
        <w:rPr>
          <w:sz w:val="24"/>
          <w:szCs w:val="24"/>
        </w:rPr>
      </w:pPr>
    </w:p>
    <w:p w14:paraId="0AA0F2AE" w14:textId="77777777" w:rsidR="00EE7CE6" w:rsidRPr="00EE7CE6" w:rsidRDefault="00EE7CE6" w:rsidP="00AA3A6B">
      <w:pPr>
        <w:spacing w:after="0" w:line="240" w:lineRule="auto"/>
        <w:rPr>
          <w:sz w:val="24"/>
          <w:szCs w:val="24"/>
        </w:rPr>
      </w:pPr>
    </w:p>
    <w:sectPr w:rsidR="00EE7CE6" w:rsidRPr="00EE7CE6" w:rsidSect="002939E9">
      <w:headerReference w:type="default" r:id="rId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therine Ovens" w:date="2017-12-30T19:52:00Z" w:initials="KO">
    <w:p w14:paraId="5D4897A0" w14:textId="606CF0FA" w:rsidR="00D74A9D" w:rsidRDefault="00D74A9D">
      <w:pPr>
        <w:pStyle w:val="CommentText"/>
      </w:pPr>
      <w:r>
        <w:rPr>
          <w:rStyle w:val="CommentReference"/>
        </w:rPr>
        <w:annotationRef/>
      </w:r>
      <w:r>
        <w:t>Why "could"? Did you?</w:t>
      </w:r>
    </w:p>
  </w:comment>
  <w:comment w:id="2" w:author="Katherine Ovens" w:date="2017-12-30T19:50:00Z" w:initials="KO">
    <w:p w14:paraId="19CCF474" w14:textId="455B5E97" w:rsidR="00841832" w:rsidRDefault="00841832">
      <w:pPr>
        <w:pStyle w:val="CommentText"/>
      </w:pPr>
      <w:r>
        <w:rPr>
          <w:rStyle w:val="CommentReference"/>
        </w:rPr>
        <w:annotationRef/>
      </w:r>
      <w:r>
        <w:t xml:space="preserve">Your meaning isn't clear here. </w:t>
      </w:r>
      <w:r w:rsidR="00D74A9D">
        <w:t>"Developing" and "understanding" don't seem right—perhaps there is a way to word this more specifically?</w:t>
      </w:r>
    </w:p>
  </w:comment>
  <w:comment w:id="9" w:author="Katherine Ovens" w:date="2017-12-30T19:53:00Z" w:initials="KO">
    <w:p w14:paraId="73C2A66C" w14:textId="391765D6" w:rsidR="00D74A9D" w:rsidRDefault="00D74A9D">
      <w:pPr>
        <w:pStyle w:val="CommentText"/>
      </w:pPr>
      <w:r>
        <w:rPr>
          <w:rStyle w:val="CommentReference"/>
        </w:rPr>
        <w:annotationRef/>
      </w:r>
      <w:r>
        <w:t>One customer's company? Many customers' companies?</w:t>
      </w:r>
    </w:p>
  </w:comment>
  <w:comment w:id="17" w:author="Katherine Ovens" w:date="2017-12-30T19:54:00Z" w:initials="KO">
    <w:p w14:paraId="41BE1E5B" w14:textId="7C0B756C" w:rsidR="00D74A9D" w:rsidRDefault="00D74A9D">
      <w:pPr>
        <w:pStyle w:val="CommentText"/>
      </w:pPr>
      <w:r>
        <w:rPr>
          <w:rStyle w:val="CommentReference"/>
        </w:rPr>
        <w:annotationRef/>
      </w:r>
      <w:proofErr w:type="gramStart"/>
      <w:r>
        <w:t>Specifically</w:t>
      </w:r>
      <w:proofErr w:type="gramEnd"/>
      <w:r>
        <w:t xml:space="preserve"> after that event? That project? Is this necessary to point out?</w:t>
      </w:r>
    </w:p>
  </w:comment>
  <w:comment w:id="18" w:author="Katherine Ovens" w:date="2017-12-30T19:54:00Z" w:initials="KO">
    <w:p w14:paraId="793E1A33" w14:textId="71BB83D9" w:rsidR="00D74A9D" w:rsidRDefault="00D74A9D">
      <w:pPr>
        <w:pStyle w:val="CommentText"/>
      </w:pPr>
      <w:r>
        <w:rPr>
          <w:rStyle w:val="CommentReference"/>
        </w:rPr>
        <w:annotationRef/>
      </w:r>
      <w:r>
        <w:t>You were recognized? By whom?</w:t>
      </w:r>
    </w:p>
  </w:comment>
  <w:comment w:id="24" w:author="Katherine Ovens" w:date="2017-12-30T19:55:00Z" w:initials="KO">
    <w:p w14:paraId="732D9550" w14:textId="676A608F" w:rsidR="00D74A9D" w:rsidRDefault="00D74A9D">
      <w:pPr>
        <w:pStyle w:val="CommentText"/>
      </w:pPr>
      <w:r>
        <w:rPr>
          <w:rStyle w:val="CommentReference"/>
        </w:rPr>
        <w:annotationRef/>
      </w:r>
      <w:r>
        <w:t>Be specific. Which skills?</w:t>
      </w:r>
    </w:p>
  </w:comment>
  <w:comment w:id="29" w:author="Katherine Ovens" w:date="2017-12-30T19:56:00Z" w:initials="KO">
    <w:p w14:paraId="0487EA54" w14:textId="59FE7979" w:rsidR="00D74A9D" w:rsidRDefault="00D74A9D">
      <w:pPr>
        <w:pStyle w:val="CommentText"/>
      </w:pPr>
      <w:r>
        <w:rPr>
          <w:rStyle w:val="CommentReference"/>
        </w:rPr>
        <w:annotationRef/>
      </w:r>
      <w:r>
        <w:t>Was this all with one company? It is hard to follow what your exact achievements were in this paragraph. Focus on creating achievement st</w:t>
      </w:r>
      <w:r w:rsidR="00B3193D">
        <w:t>atements: action word + description of achievement + result.</w:t>
      </w:r>
    </w:p>
  </w:comment>
  <w:comment w:id="50" w:author="Katherine Ovens" w:date="2017-12-30T20:04:00Z" w:initials="KO">
    <w:p w14:paraId="48325762" w14:textId="6D91F017" w:rsidR="00B3193D" w:rsidRDefault="00B3193D">
      <w:pPr>
        <w:pStyle w:val="CommentText"/>
      </w:pPr>
      <w:r>
        <w:rPr>
          <w:rStyle w:val="CommentReference"/>
        </w:rPr>
        <w:annotationRef/>
      </w:r>
      <w:r>
        <w:t>What is this goal? How is it the same as Infinity's?</w:t>
      </w:r>
    </w:p>
  </w:comment>
  <w:comment w:id="51" w:author="Katherine Ovens" w:date="2017-12-30T20:04:00Z" w:initials="KO">
    <w:p w14:paraId="12B49A78" w14:textId="0F4A419B" w:rsidR="00B3193D" w:rsidRDefault="00B3193D">
      <w:pPr>
        <w:pStyle w:val="CommentText"/>
      </w:pPr>
      <w:r>
        <w:rPr>
          <w:rStyle w:val="CommentReference"/>
        </w:rPr>
        <w:annotationRef/>
      </w:r>
      <w:r>
        <w:t>How does this connect to Infinity? In this paragraph, demonstrate knowledge of the company.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4897A0" w15:done="0"/>
  <w15:commentEx w15:paraId="19CCF474" w15:done="0"/>
  <w15:commentEx w15:paraId="73C2A66C" w15:done="0"/>
  <w15:commentEx w15:paraId="41BE1E5B" w15:done="0"/>
  <w15:commentEx w15:paraId="793E1A33" w15:done="0"/>
  <w15:commentEx w15:paraId="732D9550" w15:done="0"/>
  <w15:commentEx w15:paraId="0487EA54" w15:done="0"/>
  <w15:commentEx w15:paraId="48325762" w15:done="0"/>
  <w15:commentEx w15:paraId="12B49A7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B14AC" w14:textId="77777777" w:rsidR="00090973" w:rsidRDefault="00090973" w:rsidP="00443A78">
      <w:pPr>
        <w:spacing w:after="0" w:line="240" w:lineRule="auto"/>
      </w:pPr>
      <w:r>
        <w:separator/>
      </w:r>
    </w:p>
  </w:endnote>
  <w:endnote w:type="continuationSeparator" w:id="0">
    <w:p w14:paraId="4CBA9446" w14:textId="77777777" w:rsidR="00090973" w:rsidRDefault="00090973" w:rsidP="00443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굴림">
    <w:altName w:val="Gulim"/>
    <w:charset w:val="81"/>
    <w:family w:val="moder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181CE4" w14:textId="77777777" w:rsidR="00090973" w:rsidRDefault="00090973" w:rsidP="00443A78">
      <w:pPr>
        <w:spacing w:after="0" w:line="240" w:lineRule="auto"/>
      </w:pPr>
      <w:r>
        <w:separator/>
      </w:r>
    </w:p>
  </w:footnote>
  <w:footnote w:type="continuationSeparator" w:id="0">
    <w:p w14:paraId="32186CA1" w14:textId="77777777" w:rsidR="00090973" w:rsidRDefault="00090973" w:rsidP="00443A7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15EAC" w14:textId="52D19BE7" w:rsidR="00713EE9" w:rsidRPr="00713EE9" w:rsidRDefault="00EF6593" w:rsidP="00EF6593">
    <w:pPr>
      <w:pStyle w:val="Header"/>
      <w:ind w:right="400"/>
      <w:rPr>
        <w:b/>
        <w:sz w:val="20"/>
        <w:szCs w:val="20"/>
      </w:rPr>
    </w:pPr>
    <w:r>
      <w:rPr>
        <w:b/>
        <w:sz w:val="20"/>
        <w:szCs w:val="20"/>
        <w:lang w:eastAsia="ko-KR"/>
      </w:rPr>
      <w:t xml:space="preserve">EAC387 SYH </w:t>
    </w:r>
    <w:r w:rsidRPr="00EF6593">
      <w:rPr>
        <w:b/>
        <w:sz w:val="20"/>
        <w:szCs w:val="20"/>
        <w:lang w:eastAsia="ko-KR"/>
      </w:rPr>
      <w:t>Career Writing</w:t>
    </w:r>
    <w:r>
      <w:rPr>
        <w:b/>
        <w:sz w:val="20"/>
        <w:szCs w:val="20"/>
        <w:lang w:eastAsia="ko-KR"/>
      </w:rPr>
      <w:t xml:space="preserve">, </w:t>
    </w:r>
    <w:r>
      <w:rPr>
        <w:rFonts w:hint="eastAsia"/>
        <w:b/>
        <w:sz w:val="20"/>
        <w:szCs w:val="20"/>
        <w:lang w:eastAsia="ko-KR"/>
      </w:rPr>
      <w:t xml:space="preserve">Jongkuk Lee (127730158) </w:t>
    </w:r>
    <w:sdt>
      <w:sdtPr>
        <w:rPr>
          <w:b/>
          <w:sz w:val="20"/>
          <w:szCs w:val="20"/>
        </w:rPr>
        <w:id w:val="1628121149"/>
        <w:docPartObj>
          <w:docPartGallery w:val="Page Numbers (Top of Page)"/>
          <w:docPartUnique/>
        </w:docPartObj>
      </w:sdtPr>
      <w:sdtEndPr/>
      <w:sdtContent>
        <w:r>
          <w:rPr>
            <w:b/>
            <w:sz w:val="20"/>
            <w:szCs w:val="20"/>
          </w:rPr>
          <w:t xml:space="preserve">                                                     </w:t>
        </w:r>
        <w:r w:rsidR="006F59F3">
          <w:rPr>
            <w:b/>
            <w:sz w:val="20"/>
            <w:szCs w:val="20"/>
          </w:rPr>
          <w:t>EAC397 – Ovens</w:t>
        </w:r>
        <w:r w:rsidR="00713EE9" w:rsidRPr="00713EE9">
          <w:rPr>
            <w:b/>
            <w:sz w:val="20"/>
            <w:szCs w:val="20"/>
          </w:rPr>
          <w:t xml:space="preserve"> – </w:t>
        </w:r>
        <w:r w:rsidR="00713EE9" w:rsidRPr="00713EE9">
          <w:rPr>
            <w:b/>
            <w:bCs/>
            <w:sz w:val="20"/>
            <w:szCs w:val="20"/>
          </w:rPr>
          <w:fldChar w:fldCharType="begin"/>
        </w:r>
        <w:r w:rsidR="00713EE9" w:rsidRPr="00713EE9">
          <w:rPr>
            <w:b/>
            <w:bCs/>
            <w:sz w:val="20"/>
            <w:szCs w:val="20"/>
          </w:rPr>
          <w:instrText xml:space="preserve"> PAGE </w:instrText>
        </w:r>
        <w:r w:rsidR="00713EE9" w:rsidRPr="00713EE9">
          <w:rPr>
            <w:b/>
            <w:bCs/>
            <w:sz w:val="20"/>
            <w:szCs w:val="20"/>
          </w:rPr>
          <w:fldChar w:fldCharType="separate"/>
        </w:r>
        <w:r w:rsidR="00B3193D">
          <w:rPr>
            <w:b/>
            <w:bCs/>
            <w:noProof/>
            <w:sz w:val="20"/>
            <w:szCs w:val="20"/>
          </w:rPr>
          <w:t>7</w:t>
        </w:r>
        <w:r w:rsidR="00713EE9" w:rsidRPr="00713EE9">
          <w:rPr>
            <w:b/>
            <w:bCs/>
            <w:sz w:val="20"/>
            <w:szCs w:val="20"/>
          </w:rPr>
          <w:fldChar w:fldCharType="end"/>
        </w:r>
        <w:r w:rsidR="00713EE9" w:rsidRPr="00713EE9">
          <w:rPr>
            <w:b/>
            <w:sz w:val="20"/>
            <w:szCs w:val="20"/>
          </w:rPr>
          <w:t xml:space="preserve"> of </w:t>
        </w:r>
        <w:r w:rsidR="00713EE9" w:rsidRPr="00713EE9">
          <w:rPr>
            <w:b/>
            <w:bCs/>
            <w:sz w:val="20"/>
            <w:szCs w:val="20"/>
          </w:rPr>
          <w:fldChar w:fldCharType="begin"/>
        </w:r>
        <w:r w:rsidR="00713EE9" w:rsidRPr="00713EE9">
          <w:rPr>
            <w:b/>
            <w:bCs/>
            <w:sz w:val="20"/>
            <w:szCs w:val="20"/>
          </w:rPr>
          <w:instrText xml:space="preserve"> NUMPAGES  </w:instrText>
        </w:r>
        <w:r w:rsidR="00713EE9" w:rsidRPr="00713EE9">
          <w:rPr>
            <w:b/>
            <w:bCs/>
            <w:sz w:val="20"/>
            <w:szCs w:val="20"/>
          </w:rPr>
          <w:fldChar w:fldCharType="separate"/>
        </w:r>
        <w:r w:rsidR="00B3193D">
          <w:rPr>
            <w:b/>
            <w:bCs/>
            <w:noProof/>
            <w:sz w:val="20"/>
            <w:szCs w:val="20"/>
          </w:rPr>
          <w:t>8</w:t>
        </w:r>
        <w:r w:rsidR="00713EE9" w:rsidRPr="00713EE9">
          <w:rPr>
            <w:b/>
            <w:bCs/>
            <w:sz w:val="20"/>
            <w:szCs w:val="20"/>
          </w:rPr>
          <w:fldChar w:fldCharType="end"/>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41C2"/>
    <w:multiLevelType w:val="hybridMultilevel"/>
    <w:tmpl w:val="999C96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6063DF"/>
    <w:multiLevelType w:val="hybridMultilevel"/>
    <w:tmpl w:val="7B92EEE6"/>
    <w:lvl w:ilvl="0" w:tplc="A48037A6">
      <w:start w:val="1"/>
      <w:numFmt w:val="bullet"/>
      <w:lvlText w:val="■"/>
      <w:lvlJc w:val="left"/>
      <w:pPr>
        <w:tabs>
          <w:tab w:val="num" w:pos="720"/>
        </w:tabs>
        <w:ind w:left="720" w:hanging="360"/>
      </w:pPr>
      <w:rPr>
        <w:rFonts w:ascii="Franklin Gothic Book" w:hAnsi="Franklin Gothic Book" w:hint="default"/>
      </w:rPr>
    </w:lvl>
    <w:lvl w:ilvl="1" w:tplc="511620D0" w:tentative="1">
      <w:start w:val="1"/>
      <w:numFmt w:val="bullet"/>
      <w:lvlText w:val="■"/>
      <w:lvlJc w:val="left"/>
      <w:pPr>
        <w:tabs>
          <w:tab w:val="num" w:pos="1440"/>
        </w:tabs>
        <w:ind w:left="1440" w:hanging="360"/>
      </w:pPr>
      <w:rPr>
        <w:rFonts w:ascii="Franklin Gothic Book" w:hAnsi="Franklin Gothic Book" w:hint="default"/>
      </w:rPr>
    </w:lvl>
    <w:lvl w:ilvl="2" w:tplc="3D9E5B82" w:tentative="1">
      <w:start w:val="1"/>
      <w:numFmt w:val="bullet"/>
      <w:lvlText w:val="■"/>
      <w:lvlJc w:val="left"/>
      <w:pPr>
        <w:tabs>
          <w:tab w:val="num" w:pos="2160"/>
        </w:tabs>
        <w:ind w:left="2160" w:hanging="360"/>
      </w:pPr>
      <w:rPr>
        <w:rFonts w:ascii="Franklin Gothic Book" w:hAnsi="Franklin Gothic Book" w:hint="default"/>
      </w:rPr>
    </w:lvl>
    <w:lvl w:ilvl="3" w:tplc="1A46404A" w:tentative="1">
      <w:start w:val="1"/>
      <w:numFmt w:val="bullet"/>
      <w:lvlText w:val="■"/>
      <w:lvlJc w:val="left"/>
      <w:pPr>
        <w:tabs>
          <w:tab w:val="num" w:pos="2880"/>
        </w:tabs>
        <w:ind w:left="2880" w:hanging="360"/>
      </w:pPr>
      <w:rPr>
        <w:rFonts w:ascii="Franklin Gothic Book" w:hAnsi="Franklin Gothic Book" w:hint="default"/>
      </w:rPr>
    </w:lvl>
    <w:lvl w:ilvl="4" w:tplc="D9D45E0E" w:tentative="1">
      <w:start w:val="1"/>
      <w:numFmt w:val="bullet"/>
      <w:lvlText w:val="■"/>
      <w:lvlJc w:val="left"/>
      <w:pPr>
        <w:tabs>
          <w:tab w:val="num" w:pos="3600"/>
        </w:tabs>
        <w:ind w:left="3600" w:hanging="360"/>
      </w:pPr>
      <w:rPr>
        <w:rFonts w:ascii="Franklin Gothic Book" w:hAnsi="Franklin Gothic Book" w:hint="default"/>
      </w:rPr>
    </w:lvl>
    <w:lvl w:ilvl="5" w:tplc="A76E9E44" w:tentative="1">
      <w:start w:val="1"/>
      <w:numFmt w:val="bullet"/>
      <w:lvlText w:val="■"/>
      <w:lvlJc w:val="left"/>
      <w:pPr>
        <w:tabs>
          <w:tab w:val="num" w:pos="4320"/>
        </w:tabs>
        <w:ind w:left="4320" w:hanging="360"/>
      </w:pPr>
      <w:rPr>
        <w:rFonts w:ascii="Franklin Gothic Book" w:hAnsi="Franklin Gothic Book" w:hint="default"/>
      </w:rPr>
    </w:lvl>
    <w:lvl w:ilvl="6" w:tplc="1B10BD08" w:tentative="1">
      <w:start w:val="1"/>
      <w:numFmt w:val="bullet"/>
      <w:lvlText w:val="■"/>
      <w:lvlJc w:val="left"/>
      <w:pPr>
        <w:tabs>
          <w:tab w:val="num" w:pos="5040"/>
        </w:tabs>
        <w:ind w:left="5040" w:hanging="360"/>
      </w:pPr>
      <w:rPr>
        <w:rFonts w:ascii="Franklin Gothic Book" w:hAnsi="Franklin Gothic Book" w:hint="default"/>
      </w:rPr>
    </w:lvl>
    <w:lvl w:ilvl="7" w:tplc="5C745AA6" w:tentative="1">
      <w:start w:val="1"/>
      <w:numFmt w:val="bullet"/>
      <w:lvlText w:val="■"/>
      <w:lvlJc w:val="left"/>
      <w:pPr>
        <w:tabs>
          <w:tab w:val="num" w:pos="5760"/>
        </w:tabs>
        <w:ind w:left="5760" w:hanging="360"/>
      </w:pPr>
      <w:rPr>
        <w:rFonts w:ascii="Franklin Gothic Book" w:hAnsi="Franklin Gothic Book" w:hint="default"/>
      </w:rPr>
    </w:lvl>
    <w:lvl w:ilvl="8" w:tplc="0E32E9B0" w:tentative="1">
      <w:start w:val="1"/>
      <w:numFmt w:val="bullet"/>
      <w:lvlText w:val="■"/>
      <w:lvlJc w:val="left"/>
      <w:pPr>
        <w:tabs>
          <w:tab w:val="num" w:pos="6480"/>
        </w:tabs>
        <w:ind w:left="6480" w:hanging="360"/>
      </w:pPr>
      <w:rPr>
        <w:rFonts w:ascii="Franklin Gothic Book" w:hAnsi="Franklin Gothic Book" w:hint="default"/>
      </w:rPr>
    </w:lvl>
  </w:abstractNum>
  <w:abstractNum w:abstractNumId="2">
    <w:nsid w:val="0AC13E93"/>
    <w:multiLevelType w:val="hybridMultilevel"/>
    <w:tmpl w:val="6680A53C"/>
    <w:lvl w:ilvl="0" w:tplc="2F4AA892">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0F445296"/>
    <w:multiLevelType w:val="hybridMultilevel"/>
    <w:tmpl w:val="AA8E849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FF5660A"/>
    <w:multiLevelType w:val="hybridMultilevel"/>
    <w:tmpl w:val="B2A61FEA"/>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6365CCF"/>
    <w:multiLevelType w:val="hybridMultilevel"/>
    <w:tmpl w:val="B5B0D0F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D103097"/>
    <w:multiLevelType w:val="hybridMultilevel"/>
    <w:tmpl w:val="165057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D5D222A"/>
    <w:multiLevelType w:val="hybridMultilevel"/>
    <w:tmpl w:val="D7EE7DD0"/>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DEB7C19"/>
    <w:multiLevelType w:val="hybridMultilevel"/>
    <w:tmpl w:val="B30A26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E1F37F2"/>
    <w:multiLevelType w:val="hybridMultilevel"/>
    <w:tmpl w:val="EEDC222A"/>
    <w:lvl w:ilvl="0" w:tplc="10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FD3056"/>
    <w:multiLevelType w:val="hybridMultilevel"/>
    <w:tmpl w:val="71A65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AD5599"/>
    <w:multiLevelType w:val="hybridMultilevel"/>
    <w:tmpl w:val="18E213CA"/>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8444D37"/>
    <w:multiLevelType w:val="hybridMultilevel"/>
    <w:tmpl w:val="51BC2C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18B29C1"/>
    <w:multiLevelType w:val="hybridMultilevel"/>
    <w:tmpl w:val="08EA7C0A"/>
    <w:lvl w:ilvl="0" w:tplc="10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570685"/>
    <w:multiLevelType w:val="hybridMultilevel"/>
    <w:tmpl w:val="BC2EC5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FD6C7B"/>
    <w:multiLevelType w:val="hybridMultilevel"/>
    <w:tmpl w:val="DB54C230"/>
    <w:lvl w:ilvl="0" w:tplc="4F5C1644">
      <w:start w:val="1"/>
      <w:numFmt w:val="bullet"/>
      <w:lvlText w:val="■"/>
      <w:lvlJc w:val="left"/>
      <w:pPr>
        <w:tabs>
          <w:tab w:val="num" w:pos="720"/>
        </w:tabs>
        <w:ind w:left="720" w:hanging="360"/>
      </w:pPr>
      <w:rPr>
        <w:rFonts w:ascii="Franklin Gothic Book" w:hAnsi="Franklin Gothic Book" w:hint="default"/>
      </w:rPr>
    </w:lvl>
    <w:lvl w:ilvl="1" w:tplc="7C0A1C7C" w:tentative="1">
      <w:start w:val="1"/>
      <w:numFmt w:val="bullet"/>
      <w:lvlText w:val="■"/>
      <w:lvlJc w:val="left"/>
      <w:pPr>
        <w:tabs>
          <w:tab w:val="num" w:pos="1440"/>
        </w:tabs>
        <w:ind w:left="1440" w:hanging="360"/>
      </w:pPr>
      <w:rPr>
        <w:rFonts w:ascii="Franklin Gothic Book" w:hAnsi="Franklin Gothic Book" w:hint="default"/>
      </w:rPr>
    </w:lvl>
    <w:lvl w:ilvl="2" w:tplc="1A8A6BB8" w:tentative="1">
      <w:start w:val="1"/>
      <w:numFmt w:val="bullet"/>
      <w:lvlText w:val="■"/>
      <w:lvlJc w:val="left"/>
      <w:pPr>
        <w:tabs>
          <w:tab w:val="num" w:pos="2160"/>
        </w:tabs>
        <w:ind w:left="2160" w:hanging="360"/>
      </w:pPr>
      <w:rPr>
        <w:rFonts w:ascii="Franklin Gothic Book" w:hAnsi="Franklin Gothic Book" w:hint="default"/>
      </w:rPr>
    </w:lvl>
    <w:lvl w:ilvl="3" w:tplc="FDEAA84C" w:tentative="1">
      <w:start w:val="1"/>
      <w:numFmt w:val="bullet"/>
      <w:lvlText w:val="■"/>
      <w:lvlJc w:val="left"/>
      <w:pPr>
        <w:tabs>
          <w:tab w:val="num" w:pos="2880"/>
        </w:tabs>
        <w:ind w:left="2880" w:hanging="360"/>
      </w:pPr>
      <w:rPr>
        <w:rFonts w:ascii="Franklin Gothic Book" w:hAnsi="Franklin Gothic Book" w:hint="default"/>
      </w:rPr>
    </w:lvl>
    <w:lvl w:ilvl="4" w:tplc="19227D88" w:tentative="1">
      <w:start w:val="1"/>
      <w:numFmt w:val="bullet"/>
      <w:lvlText w:val="■"/>
      <w:lvlJc w:val="left"/>
      <w:pPr>
        <w:tabs>
          <w:tab w:val="num" w:pos="3600"/>
        </w:tabs>
        <w:ind w:left="3600" w:hanging="360"/>
      </w:pPr>
      <w:rPr>
        <w:rFonts w:ascii="Franklin Gothic Book" w:hAnsi="Franklin Gothic Book" w:hint="default"/>
      </w:rPr>
    </w:lvl>
    <w:lvl w:ilvl="5" w:tplc="70A4E0B2" w:tentative="1">
      <w:start w:val="1"/>
      <w:numFmt w:val="bullet"/>
      <w:lvlText w:val="■"/>
      <w:lvlJc w:val="left"/>
      <w:pPr>
        <w:tabs>
          <w:tab w:val="num" w:pos="4320"/>
        </w:tabs>
        <w:ind w:left="4320" w:hanging="360"/>
      </w:pPr>
      <w:rPr>
        <w:rFonts w:ascii="Franklin Gothic Book" w:hAnsi="Franklin Gothic Book" w:hint="default"/>
      </w:rPr>
    </w:lvl>
    <w:lvl w:ilvl="6" w:tplc="CF822558" w:tentative="1">
      <w:start w:val="1"/>
      <w:numFmt w:val="bullet"/>
      <w:lvlText w:val="■"/>
      <w:lvlJc w:val="left"/>
      <w:pPr>
        <w:tabs>
          <w:tab w:val="num" w:pos="5040"/>
        </w:tabs>
        <w:ind w:left="5040" w:hanging="360"/>
      </w:pPr>
      <w:rPr>
        <w:rFonts w:ascii="Franklin Gothic Book" w:hAnsi="Franklin Gothic Book" w:hint="default"/>
      </w:rPr>
    </w:lvl>
    <w:lvl w:ilvl="7" w:tplc="17E4DC46" w:tentative="1">
      <w:start w:val="1"/>
      <w:numFmt w:val="bullet"/>
      <w:lvlText w:val="■"/>
      <w:lvlJc w:val="left"/>
      <w:pPr>
        <w:tabs>
          <w:tab w:val="num" w:pos="5760"/>
        </w:tabs>
        <w:ind w:left="5760" w:hanging="360"/>
      </w:pPr>
      <w:rPr>
        <w:rFonts w:ascii="Franklin Gothic Book" w:hAnsi="Franklin Gothic Book" w:hint="default"/>
      </w:rPr>
    </w:lvl>
    <w:lvl w:ilvl="8" w:tplc="E6A6FC0A" w:tentative="1">
      <w:start w:val="1"/>
      <w:numFmt w:val="bullet"/>
      <w:lvlText w:val="■"/>
      <w:lvlJc w:val="left"/>
      <w:pPr>
        <w:tabs>
          <w:tab w:val="num" w:pos="6480"/>
        </w:tabs>
        <w:ind w:left="6480" w:hanging="360"/>
      </w:pPr>
      <w:rPr>
        <w:rFonts w:ascii="Franklin Gothic Book" w:hAnsi="Franklin Gothic Book" w:hint="default"/>
      </w:rPr>
    </w:lvl>
  </w:abstractNum>
  <w:abstractNum w:abstractNumId="16">
    <w:nsid w:val="57A40085"/>
    <w:multiLevelType w:val="hybridMultilevel"/>
    <w:tmpl w:val="3F46D3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D234D70"/>
    <w:multiLevelType w:val="multilevel"/>
    <w:tmpl w:val="341EE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6C601A"/>
    <w:multiLevelType w:val="hybridMultilevel"/>
    <w:tmpl w:val="3566025A"/>
    <w:lvl w:ilvl="0" w:tplc="10090013">
      <w:start w:val="1"/>
      <w:numFmt w:val="upperRoman"/>
      <w:lvlText w:val="%1."/>
      <w:lvlJc w:val="righ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nsid w:val="64916140"/>
    <w:multiLevelType w:val="hybridMultilevel"/>
    <w:tmpl w:val="3566025A"/>
    <w:lvl w:ilvl="0" w:tplc="10090013">
      <w:start w:val="1"/>
      <w:numFmt w:val="upperRoman"/>
      <w:lvlText w:val="%1."/>
      <w:lvlJc w:val="righ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nsid w:val="668D7B5D"/>
    <w:multiLevelType w:val="hybridMultilevel"/>
    <w:tmpl w:val="73A878D4"/>
    <w:lvl w:ilvl="0" w:tplc="10090001">
      <w:start w:val="1"/>
      <w:numFmt w:val="bullet"/>
      <w:lvlText w:val=""/>
      <w:lvlJc w:val="left"/>
      <w:pPr>
        <w:ind w:left="1059" w:hanging="360"/>
      </w:pPr>
      <w:rPr>
        <w:rFonts w:ascii="Symbol" w:hAnsi="Symbol" w:hint="default"/>
      </w:rPr>
    </w:lvl>
    <w:lvl w:ilvl="1" w:tplc="10090003" w:tentative="1">
      <w:start w:val="1"/>
      <w:numFmt w:val="bullet"/>
      <w:lvlText w:val="o"/>
      <w:lvlJc w:val="left"/>
      <w:pPr>
        <w:ind w:left="1779" w:hanging="360"/>
      </w:pPr>
      <w:rPr>
        <w:rFonts w:ascii="Courier New" w:hAnsi="Courier New" w:cs="Courier New" w:hint="default"/>
      </w:rPr>
    </w:lvl>
    <w:lvl w:ilvl="2" w:tplc="10090005" w:tentative="1">
      <w:start w:val="1"/>
      <w:numFmt w:val="bullet"/>
      <w:lvlText w:val=""/>
      <w:lvlJc w:val="left"/>
      <w:pPr>
        <w:ind w:left="2499" w:hanging="360"/>
      </w:pPr>
      <w:rPr>
        <w:rFonts w:ascii="Wingdings" w:hAnsi="Wingdings" w:hint="default"/>
      </w:rPr>
    </w:lvl>
    <w:lvl w:ilvl="3" w:tplc="10090001" w:tentative="1">
      <w:start w:val="1"/>
      <w:numFmt w:val="bullet"/>
      <w:lvlText w:val=""/>
      <w:lvlJc w:val="left"/>
      <w:pPr>
        <w:ind w:left="3219" w:hanging="360"/>
      </w:pPr>
      <w:rPr>
        <w:rFonts w:ascii="Symbol" w:hAnsi="Symbol" w:hint="default"/>
      </w:rPr>
    </w:lvl>
    <w:lvl w:ilvl="4" w:tplc="10090003" w:tentative="1">
      <w:start w:val="1"/>
      <w:numFmt w:val="bullet"/>
      <w:lvlText w:val="o"/>
      <w:lvlJc w:val="left"/>
      <w:pPr>
        <w:ind w:left="3939" w:hanging="360"/>
      </w:pPr>
      <w:rPr>
        <w:rFonts w:ascii="Courier New" w:hAnsi="Courier New" w:cs="Courier New" w:hint="default"/>
      </w:rPr>
    </w:lvl>
    <w:lvl w:ilvl="5" w:tplc="10090005" w:tentative="1">
      <w:start w:val="1"/>
      <w:numFmt w:val="bullet"/>
      <w:lvlText w:val=""/>
      <w:lvlJc w:val="left"/>
      <w:pPr>
        <w:ind w:left="4659" w:hanging="360"/>
      </w:pPr>
      <w:rPr>
        <w:rFonts w:ascii="Wingdings" w:hAnsi="Wingdings" w:hint="default"/>
      </w:rPr>
    </w:lvl>
    <w:lvl w:ilvl="6" w:tplc="10090001" w:tentative="1">
      <w:start w:val="1"/>
      <w:numFmt w:val="bullet"/>
      <w:lvlText w:val=""/>
      <w:lvlJc w:val="left"/>
      <w:pPr>
        <w:ind w:left="5379" w:hanging="360"/>
      </w:pPr>
      <w:rPr>
        <w:rFonts w:ascii="Symbol" w:hAnsi="Symbol" w:hint="default"/>
      </w:rPr>
    </w:lvl>
    <w:lvl w:ilvl="7" w:tplc="10090003" w:tentative="1">
      <w:start w:val="1"/>
      <w:numFmt w:val="bullet"/>
      <w:lvlText w:val="o"/>
      <w:lvlJc w:val="left"/>
      <w:pPr>
        <w:ind w:left="6099" w:hanging="360"/>
      </w:pPr>
      <w:rPr>
        <w:rFonts w:ascii="Courier New" w:hAnsi="Courier New" w:cs="Courier New" w:hint="default"/>
      </w:rPr>
    </w:lvl>
    <w:lvl w:ilvl="8" w:tplc="10090005" w:tentative="1">
      <w:start w:val="1"/>
      <w:numFmt w:val="bullet"/>
      <w:lvlText w:val=""/>
      <w:lvlJc w:val="left"/>
      <w:pPr>
        <w:ind w:left="6819" w:hanging="360"/>
      </w:pPr>
      <w:rPr>
        <w:rFonts w:ascii="Wingdings" w:hAnsi="Wingdings" w:hint="default"/>
      </w:rPr>
    </w:lvl>
  </w:abstractNum>
  <w:abstractNum w:abstractNumId="21">
    <w:nsid w:val="67F9048A"/>
    <w:multiLevelType w:val="hybridMultilevel"/>
    <w:tmpl w:val="542450B8"/>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D034F44"/>
    <w:multiLevelType w:val="hybridMultilevel"/>
    <w:tmpl w:val="13A4FD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71743EC1"/>
    <w:multiLevelType w:val="multilevel"/>
    <w:tmpl w:val="8824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C122A9"/>
    <w:multiLevelType w:val="hybridMultilevel"/>
    <w:tmpl w:val="AE9E556E"/>
    <w:lvl w:ilvl="0" w:tplc="5B228304">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5"/>
  </w:num>
  <w:num w:numId="3">
    <w:abstractNumId w:val="3"/>
  </w:num>
  <w:num w:numId="4">
    <w:abstractNumId w:val="12"/>
  </w:num>
  <w:num w:numId="5">
    <w:abstractNumId w:val="19"/>
  </w:num>
  <w:num w:numId="6">
    <w:abstractNumId w:val="16"/>
  </w:num>
  <w:num w:numId="7">
    <w:abstractNumId w:val="22"/>
  </w:num>
  <w:num w:numId="8">
    <w:abstractNumId w:val="6"/>
  </w:num>
  <w:num w:numId="9">
    <w:abstractNumId w:val="20"/>
  </w:num>
  <w:num w:numId="10">
    <w:abstractNumId w:val="21"/>
  </w:num>
  <w:num w:numId="11">
    <w:abstractNumId w:val="8"/>
  </w:num>
  <w:num w:numId="12">
    <w:abstractNumId w:val="10"/>
  </w:num>
  <w:num w:numId="13">
    <w:abstractNumId w:val="4"/>
  </w:num>
  <w:num w:numId="14">
    <w:abstractNumId w:val="11"/>
  </w:num>
  <w:num w:numId="15">
    <w:abstractNumId w:val="7"/>
  </w:num>
  <w:num w:numId="16">
    <w:abstractNumId w:val="13"/>
  </w:num>
  <w:num w:numId="17">
    <w:abstractNumId w:val="9"/>
  </w:num>
  <w:num w:numId="18">
    <w:abstractNumId w:val="17"/>
  </w:num>
  <w:num w:numId="19">
    <w:abstractNumId w:val="23"/>
  </w:num>
  <w:num w:numId="20">
    <w:abstractNumId w:val="18"/>
  </w:num>
  <w:num w:numId="21">
    <w:abstractNumId w:val="15"/>
  </w:num>
  <w:num w:numId="22">
    <w:abstractNumId w:val="1"/>
  </w:num>
  <w:num w:numId="23">
    <w:abstractNumId w:val="14"/>
  </w:num>
  <w:num w:numId="24">
    <w:abstractNumId w:val="2"/>
  </w:num>
  <w:num w:numId="25">
    <w:abstractNumId w:val="2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herine Ovens">
    <w15:presenceInfo w15:providerId="Windows Live" w15:userId="958efb408c185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375"/>
    <w:rsid w:val="000028A7"/>
    <w:rsid w:val="00005DE8"/>
    <w:rsid w:val="00021BA1"/>
    <w:rsid w:val="0003369E"/>
    <w:rsid w:val="00050366"/>
    <w:rsid w:val="00063EFD"/>
    <w:rsid w:val="00075876"/>
    <w:rsid w:val="0009065D"/>
    <w:rsid w:val="00090973"/>
    <w:rsid w:val="000D7BC1"/>
    <w:rsid w:val="000E1684"/>
    <w:rsid w:val="000F1EA8"/>
    <w:rsid w:val="000F20A3"/>
    <w:rsid w:val="000F31D2"/>
    <w:rsid w:val="000F5ED6"/>
    <w:rsid w:val="00137AE9"/>
    <w:rsid w:val="00141972"/>
    <w:rsid w:val="0015583B"/>
    <w:rsid w:val="001B2E09"/>
    <w:rsid w:val="001B6CA7"/>
    <w:rsid w:val="001C1B1E"/>
    <w:rsid w:val="002126AD"/>
    <w:rsid w:val="00220749"/>
    <w:rsid w:val="00225A17"/>
    <w:rsid w:val="00225FE1"/>
    <w:rsid w:val="002446F7"/>
    <w:rsid w:val="002468CE"/>
    <w:rsid w:val="0027151C"/>
    <w:rsid w:val="002939E9"/>
    <w:rsid w:val="00293C36"/>
    <w:rsid w:val="002E37EF"/>
    <w:rsid w:val="002F5230"/>
    <w:rsid w:val="00323AD6"/>
    <w:rsid w:val="003532D1"/>
    <w:rsid w:val="00353A02"/>
    <w:rsid w:val="0036596E"/>
    <w:rsid w:val="00371870"/>
    <w:rsid w:val="00376B41"/>
    <w:rsid w:val="00383DEC"/>
    <w:rsid w:val="003D3E11"/>
    <w:rsid w:val="003D4ED8"/>
    <w:rsid w:val="003E409F"/>
    <w:rsid w:val="003F1ABF"/>
    <w:rsid w:val="003F3682"/>
    <w:rsid w:val="003F56F1"/>
    <w:rsid w:val="00423C46"/>
    <w:rsid w:val="00443A78"/>
    <w:rsid w:val="004519FC"/>
    <w:rsid w:val="004721B9"/>
    <w:rsid w:val="004871D2"/>
    <w:rsid w:val="00490D79"/>
    <w:rsid w:val="004A2197"/>
    <w:rsid w:val="004A3F94"/>
    <w:rsid w:val="004C2084"/>
    <w:rsid w:val="004C62BE"/>
    <w:rsid w:val="005070EC"/>
    <w:rsid w:val="00546FB9"/>
    <w:rsid w:val="00572B40"/>
    <w:rsid w:val="00587E7C"/>
    <w:rsid w:val="005A07C0"/>
    <w:rsid w:val="005A3F88"/>
    <w:rsid w:val="005A6D9D"/>
    <w:rsid w:val="005F522A"/>
    <w:rsid w:val="005F5D8C"/>
    <w:rsid w:val="00616F1B"/>
    <w:rsid w:val="00617A4B"/>
    <w:rsid w:val="00621CB5"/>
    <w:rsid w:val="006419D4"/>
    <w:rsid w:val="00660EC1"/>
    <w:rsid w:val="006725CC"/>
    <w:rsid w:val="006C30C0"/>
    <w:rsid w:val="006F2F12"/>
    <w:rsid w:val="006F59F3"/>
    <w:rsid w:val="007100DB"/>
    <w:rsid w:val="00713EE9"/>
    <w:rsid w:val="00732ED1"/>
    <w:rsid w:val="00776629"/>
    <w:rsid w:val="0079047F"/>
    <w:rsid w:val="0079317A"/>
    <w:rsid w:val="007A7F3F"/>
    <w:rsid w:val="007B3859"/>
    <w:rsid w:val="007D0B49"/>
    <w:rsid w:val="00801090"/>
    <w:rsid w:val="00841832"/>
    <w:rsid w:val="00845189"/>
    <w:rsid w:val="0084731A"/>
    <w:rsid w:val="00885694"/>
    <w:rsid w:val="00894294"/>
    <w:rsid w:val="0089668A"/>
    <w:rsid w:val="008A2651"/>
    <w:rsid w:val="008C7845"/>
    <w:rsid w:val="009228B2"/>
    <w:rsid w:val="00931DD6"/>
    <w:rsid w:val="0093609F"/>
    <w:rsid w:val="00946A7B"/>
    <w:rsid w:val="00981D08"/>
    <w:rsid w:val="00983BBC"/>
    <w:rsid w:val="009908F6"/>
    <w:rsid w:val="0099729A"/>
    <w:rsid w:val="009A1E76"/>
    <w:rsid w:val="009B0EB3"/>
    <w:rsid w:val="009C556B"/>
    <w:rsid w:val="009D5474"/>
    <w:rsid w:val="00A06903"/>
    <w:rsid w:val="00A238A6"/>
    <w:rsid w:val="00A6599D"/>
    <w:rsid w:val="00A67831"/>
    <w:rsid w:val="00A678B7"/>
    <w:rsid w:val="00A917FA"/>
    <w:rsid w:val="00AA3A6B"/>
    <w:rsid w:val="00AB390D"/>
    <w:rsid w:val="00B061D2"/>
    <w:rsid w:val="00B16616"/>
    <w:rsid w:val="00B3193D"/>
    <w:rsid w:val="00B33AD1"/>
    <w:rsid w:val="00B35375"/>
    <w:rsid w:val="00B374FF"/>
    <w:rsid w:val="00BC3289"/>
    <w:rsid w:val="00BE5DDA"/>
    <w:rsid w:val="00BF6B8E"/>
    <w:rsid w:val="00C228D5"/>
    <w:rsid w:val="00C5444B"/>
    <w:rsid w:val="00C76C81"/>
    <w:rsid w:val="00C81552"/>
    <w:rsid w:val="00C966E6"/>
    <w:rsid w:val="00CA7A42"/>
    <w:rsid w:val="00CB41E4"/>
    <w:rsid w:val="00CB58B4"/>
    <w:rsid w:val="00CC2FE6"/>
    <w:rsid w:val="00CC628D"/>
    <w:rsid w:val="00CD75B5"/>
    <w:rsid w:val="00D0418D"/>
    <w:rsid w:val="00D04881"/>
    <w:rsid w:val="00D04BB5"/>
    <w:rsid w:val="00D2081D"/>
    <w:rsid w:val="00D566EF"/>
    <w:rsid w:val="00D56E4B"/>
    <w:rsid w:val="00D74A9D"/>
    <w:rsid w:val="00D7762B"/>
    <w:rsid w:val="00D8314D"/>
    <w:rsid w:val="00DB6028"/>
    <w:rsid w:val="00E1521F"/>
    <w:rsid w:val="00E60E70"/>
    <w:rsid w:val="00E90209"/>
    <w:rsid w:val="00EA478D"/>
    <w:rsid w:val="00EB4DF2"/>
    <w:rsid w:val="00EB6231"/>
    <w:rsid w:val="00EE7CE6"/>
    <w:rsid w:val="00EF6593"/>
    <w:rsid w:val="00F1555B"/>
    <w:rsid w:val="00F44075"/>
    <w:rsid w:val="00F61E02"/>
    <w:rsid w:val="00F7743E"/>
    <w:rsid w:val="00F90AC2"/>
    <w:rsid w:val="00F96E74"/>
    <w:rsid w:val="00FC7931"/>
    <w:rsid w:val="00FD26CC"/>
    <w:rsid w:val="00FF3B85"/>
    <w:rsid w:val="00FF4EE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9EE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53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375"/>
    <w:pPr>
      <w:ind w:left="720"/>
      <w:contextualSpacing/>
    </w:pPr>
  </w:style>
  <w:style w:type="character" w:styleId="Hyperlink">
    <w:name w:val="Hyperlink"/>
    <w:basedOn w:val="DefaultParagraphFont"/>
    <w:uiPriority w:val="99"/>
    <w:unhideWhenUsed/>
    <w:rsid w:val="00B35375"/>
    <w:rPr>
      <w:color w:val="0000FF"/>
      <w:u w:val="single"/>
    </w:rPr>
  </w:style>
  <w:style w:type="table" w:styleId="TableGrid">
    <w:name w:val="Table Grid"/>
    <w:basedOn w:val="TableNormal"/>
    <w:uiPriority w:val="39"/>
    <w:rsid w:val="00A659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43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A78"/>
  </w:style>
  <w:style w:type="paragraph" w:styleId="Footer">
    <w:name w:val="footer"/>
    <w:basedOn w:val="Normal"/>
    <w:link w:val="FooterChar"/>
    <w:uiPriority w:val="99"/>
    <w:unhideWhenUsed/>
    <w:rsid w:val="00443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A78"/>
  </w:style>
  <w:style w:type="paragraph" w:styleId="BalloonText">
    <w:name w:val="Balloon Text"/>
    <w:basedOn w:val="Normal"/>
    <w:link w:val="BalloonTextChar"/>
    <w:uiPriority w:val="99"/>
    <w:semiHidden/>
    <w:unhideWhenUsed/>
    <w:rsid w:val="00CC2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FE6"/>
    <w:rPr>
      <w:rFonts w:ascii="Tahoma" w:hAnsi="Tahoma" w:cs="Tahoma"/>
      <w:sz w:val="16"/>
      <w:szCs w:val="16"/>
    </w:rPr>
  </w:style>
  <w:style w:type="paragraph" w:styleId="NormalWeb">
    <w:name w:val="Normal (Web)"/>
    <w:basedOn w:val="Normal"/>
    <w:uiPriority w:val="99"/>
    <w:semiHidden/>
    <w:unhideWhenUsed/>
    <w:rsid w:val="00621C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21CB5"/>
    <w:rPr>
      <w:b/>
      <w:bCs/>
    </w:rPr>
  </w:style>
  <w:style w:type="character" w:customStyle="1" w:styleId="apple-converted-space">
    <w:name w:val="apple-converted-space"/>
    <w:basedOn w:val="DefaultParagraphFont"/>
    <w:rsid w:val="00621CB5"/>
  </w:style>
  <w:style w:type="character" w:styleId="CommentReference">
    <w:name w:val="annotation reference"/>
    <w:basedOn w:val="DefaultParagraphFont"/>
    <w:uiPriority w:val="99"/>
    <w:semiHidden/>
    <w:unhideWhenUsed/>
    <w:rsid w:val="00841832"/>
    <w:rPr>
      <w:sz w:val="18"/>
      <w:szCs w:val="18"/>
    </w:rPr>
  </w:style>
  <w:style w:type="paragraph" w:styleId="CommentText">
    <w:name w:val="annotation text"/>
    <w:basedOn w:val="Normal"/>
    <w:link w:val="CommentTextChar"/>
    <w:uiPriority w:val="99"/>
    <w:semiHidden/>
    <w:unhideWhenUsed/>
    <w:rsid w:val="00841832"/>
    <w:pPr>
      <w:spacing w:line="240" w:lineRule="auto"/>
    </w:pPr>
    <w:rPr>
      <w:sz w:val="24"/>
      <w:szCs w:val="24"/>
    </w:rPr>
  </w:style>
  <w:style w:type="character" w:customStyle="1" w:styleId="CommentTextChar">
    <w:name w:val="Comment Text Char"/>
    <w:basedOn w:val="DefaultParagraphFont"/>
    <w:link w:val="CommentText"/>
    <w:uiPriority w:val="99"/>
    <w:semiHidden/>
    <w:rsid w:val="00841832"/>
    <w:rPr>
      <w:sz w:val="24"/>
      <w:szCs w:val="24"/>
    </w:rPr>
  </w:style>
  <w:style w:type="paragraph" w:styleId="CommentSubject">
    <w:name w:val="annotation subject"/>
    <w:basedOn w:val="CommentText"/>
    <w:next w:val="CommentText"/>
    <w:link w:val="CommentSubjectChar"/>
    <w:uiPriority w:val="99"/>
    <w:semiHidden/>
    <w:unhideWhenUsed/>
    <w:rsid w:val="00841832"/>
    <w:rPr>
      <w:b/>
      <w:bCs/>
      <w:sz w:val="20"/>
      <w:szCs w:val="20"/>
    </w:rPr>
  </w:style>
  <w:style w:type="character" w:customStyle="1" w:styleId="CommentSubjectChar">
    <w:name w:val="Comment Subject Char"/>
    <w:basedOn w:val="CommentTextChar"/>
    <w:link w:val="CommentSubject"/>
    <w:uiPriority w:val="99"/>
    <w:semiHidden/>
    <w:rsid w:val="008418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5051">
      <w:bodyDiv w:val="1"/>
      <w:marLeft w:val="0"/>
      <w:marRight w:val="0"/>
      <w:marTop w:val="0"/>
      <w:marBottom w:val="0"/>
      <w:divBdr>
        <w:top w:val="none" w:sz="0" w:space="0" w:color="auto"/>
        <w:left w:val="none" w:sz="0" w:space="0" w:color="auto"/>
        <w:bottom w:val="none" w:sz="0" w:space="0" w:color="auto"/>
        <w:right w:val="none" w:sz="0" w:space="0" w:color="auto"/>
      </w:divBdr>
      <w:divsChild>
        <w:div w:id="769157811">
          <w:marLeft w:val="605"/>
          <w:marRight w:val="0"/>
          <w:marTop w:val="200"/>
          <w:marBottom w:val="40"/>
          <w:divBdr>
            <w:top w:val="none" w:sz="0" w:space="0" w:color="auto"/>
            <w:left w:val="none" w:sz="0" w:space="0" w:color="auto"/>
            <w:bottom w:val="none" w:sz="0" w:space="0" w:color="auto"/>
            <w:right w:val="none" w:sz="0" w:space="0" w:color="auto"/>
          </w:divBdr>
        </w:div>
      </w:divsChild>
    </w:div>
    <w:div w:id="305866185">
      <w:bodyDiv w:val="1"/>
      <w:marLeft w:val="0"/>
      <w:marRight w:val="0"/>
      <w:marTop w:val="0"/>
      <w:marBottom w:val="0"/>
      <w:divBdr>
        <w:top w:val="none" w:sz="0" w:space="0" w:color="auto"/>
        <w:left w:val="none" w:sz="0" w:space="0" w:color="auto"/>
        <w:bottom w:val="none" w:sz="0" w:space="0" w:color="auto"/>
        <w:right w:val="none" w:sz="0" w:space="0" w:color="auto"/>
      </w:divBdr>
    </w:div>
    <w:div w:id="332343392">
      <w:bodyDiv w:val="1"/>
      <w:marLeft w:val="0"/>
      <w:marRight w:val="0"/>
      <w:marTop w:val="0"/>
      <w:marBottom w:val="0"/>
      <w:divBdr>
        <w:top w:val="none" w:sz="0" w:space="0" w:color="auto"/>
        <w:left w:val="none" w:sz="0" w:space="0" w:color="auto"/>
        <w:bottom w:val="none" w:sz="0" w:space="0" w:color="auto"/>
        <w:right w:val="none" w:sz="0" w:space="0" w:color="auto"/>
      </w:divBdr>
    </w:div>
    <w:div w:id="339895107">
      <w:bodyDiv w:val="1"/>
      <w:marLeft w:val="0"/>
      <w:marRight w:val="0"/>
      <w:marTop w:val="0"/>
      <w:marBottom w:val="0"/>
      <w:divBdr>
        <w:top w:val="none" w:sz="0" w:space="0" w:color="auto"/>
        <w:left w:val="none" w:sz="0" w:space="0" w:color="auto"/>
        <w:bottom w:val="none" w:sz="0" w:space="0" w:color="auto"/>
        <w:right w:val="none" w:sz="0" w:space="0" w:color="auto"/>
      </w:divBdr>
    </w:div>
    <w:div w:id="1409889613">
      <w:bodyDiv w:val="1"/>
      <w:marLeft w:val="0"/>
      <w:marRight w:val="0"/>
      <w:marTop w:val="0"/>
      <w:marBottom w:val="0"/>
      <w:divBdr>
        <w:top w:val="none" w:sz="0" w:space="0" w:color="auto"/>
        <w:left w:val="none" w:sz="0" w:space="0" w:color="auto"/>
        <w:bottom w:val="none" w:sz="0" w:space="0" w:color="auto"/>
        <w:right w:val="none" w:sz="0" w:space="0" w:color="auto"/>
      </w:divBdr>
    </w:div>
    <w:div w:id="1857306452">
      <w:bodyDiv w:val="1"/>
      <w:marLeft w:val="0"/>
      <w:marRight w:val="0"/>
      <w:marTop w:val="0"/>
      <w:marBottom w:val="0"/>
      <w:divBdr>
        <w:top w:val="none" w:sz="0" w:space="0" w:color="auto"/>
        <w:left w:val="none" w:sz="0" w:space="0" w:color="auto"/>
        <w:bottom w:val="none" w:sz="0" w:space="0" w:color="auto"/>
        <w:right w:val="none" w:sz="0" w:space="0" w:color="auto"/>
      </w:divBdr>
    </w:div>
    <w:div w:id="1908108283">
      <w:bodyDiv w:val="1"/>
      <w:marLeft w:val="0"/>
      <w:marRight w:val="0"/>
      <w:marTop w:val="0"/>
      <w:marBottom w:val="0"/>
      <w:divBdr>
        <w:top w:val="none" w:sz="0" w:space="0" w:color="auto"/>
        <w:left w:val="none" w:sz="0" w:space="0" w:color="auto"/>
        <w:bottom w:val="none" w:sz="0" w:space="0" w:color="auto"/>
        <w:right w:val="none" w:sz="0" w:space="0" w:color="auto"/>
      </w:divBdr>
      <w:divsChild>
        <w:div w:id="2015838569">
          <w:marLeft w:val="605"/>
          <w:marRight w:val="0"/>
          <w:marTop w:val="200"/>
          <w:marBottom w:val="40"/>
          <w:divBdr>
            <w:top w:val="none" w:sz="0" w:space="0" w:color="auto"/>
            <w:left w:val="none" w:sz="0" w:space="0" w:color="auto"/>
            <w:bottom w:val="none" w:sz="0" w:space="0" w:color="auto"/>
            <w:right w:val="none" w:sz="0" w:space="0" w:color="auto"/>
          </w:divBdr>
        </w:div>
      </w:divsChild>
    </w:div>
    <w:div w:id="203406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lassdoor.ca/index.htm"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7AF21-DA2E-6F46-9CD8-6A3EFA7DA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2258</Words>
  <Characters>12873</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Chilton</dc:creator>
  <cp:lastModifiedBy>Katherine Ovens</cp:lastModifiedBy>
  <cp:revision>2</cp:revision>
  <cp:lastPrinted>2017-10-03T20:22:00Z</cp:lastPrinted>
  <dcterms:created xsi:type="dcterms:W3CDTF">2017-12-31T01:06:00Z</dcterms:created>
  <dcterms:modified xsi:type="dcterms:W3CDTF">2017-12-31T01:06:00Z</dcterms:modified>
</cp:coreProperties>
</file>